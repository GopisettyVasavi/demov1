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F34" w:rsidRPr="00F92F34" w:rsidRDefault="00F92F34" w:rsidP="009A1CE3">
      <w:pPr>
        <w:keepNext/>
        <w:keepLines/>
        <w:overflowPunct w:val="0"/>
        <w:autoSpaceDE w:val="0"/>
        <w:autoSpaceDN w:val="0"/>
        <w:adjustRightInd w:val="0"/>
        <w:spacing w:line="276" w:lineRule="auto"/>
        <w:jc w:val="both"/>
        <w:outlineLvl w:val="4"/>
        <w:rPr>
          <w:rFonts w:ascii="Trebuchet MS" w:hAnsi="Trebuchet MS"/>
          <w:lang w:eastAsia="ja-JP"/>
        </w:rPr>
      </w:pPr>
      <w:r w:rsidRPr="00F92F34">
        <w:rPr>
          <w:rFonts w:eastAsia="MS Gothic"/>
          <w:b/>
          <w:i/>
          <w:caps/>
          <w:noProof/>
          <w:sz w:val="28"/>
          <w:szCs w:val="26"/>
        </w:rPr>
        <w:drawing>
          <wp:anchor distT="0" distB="0" distL="114300" distR="114300" simplePos="0" relativeHeight="251662336" behindDoc="0" locked="0" layoutInCell="1" allowOverlap="1" wp14:anchorId="42628E9E" wp14:editId="4D3FC3C9">
            <wp:simplePos x="0" y="0"/>
            <wp:positionH relativeFrom="margin">
              <wp:align>right</wp:align>
            </wp:positionH>
            <wp:positionV relativeFrom="margin">
              <wp:posOffset>-142875</wp:posOffset>
            </wp:positionV>
            <wp:extent cx="1047750" cy="1464945"/>
            <wp:effectExtent l="19050" t="19050" r="19050" b="20955"/>
            <wp:wrapSquare wrapText="bothSides"/>
            <wp:docPr id="7" name="Picture 7" descr="Phot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oto (2)"/>
                    <pic:cNvPicPr>
                      <a:picLocks noChangeAspect="1" noChangeArrowheads="1"/>
                    </pic:cNvPicPr>
                  </pic:nvPicPr>
                  <pic:blipFill>
                    <a:blip r:embed="rId8" cstate="print">
                      <a:extLst>
                        <a:ext uri="{28A0092B-C50C-407E-A947-70E740481C1C}">
                          <a14:useLocalDpi xmlns:a14="http://schemas.microsoft.com/office/drawing/2010/main" val="0"/>
                        </a:ext>
                      </a:extLst>
                    </a:blip>
                    <a:srcRect l="4854"/>
                    <a:stretch>
                      <a:fillRect/>
                    </a:stretch>
                  </pic:blipFill>
                  <pic:spPr bwMode="auto">
                    <a:xfrm>
                      <a:off x="0" y="0"/>
                      <a:ext cx="1047750" cy="146494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F92F34">
        <w:rPr>
          <w:rFonts w:ascii="Trebuchet MS" w:hAnsi="Trebuchet MS"/>
          <w:lang w:eastAsia="ja-JP"/>
        </w:rPr>
        <w:t>Mobile: +91-9967906454</w:t>
      </w:r>
    </w:p>
    <w:p w:rsidR="00F92F34" w:rsidRPr="00F92F34" w:rsidRDefault="00F92F34" w:rsidP="00F92F34">
      <w:pPr>
        <w:overflowPunct w:val="0"/>
        <w:autoSpaceDE w:val="0"/>
        <w:autoSpaceDN w:val="0"/>
        <w:adjustRightInd w:val="0"/>
        <w:spacing w:line="276" w:lineRule="auto"/>
        <w:jc w:val="both"/>
        <w:rPr>
          <w:rFonts w:ascii="Trebuchet MS" w:hAnsi="Trebuchet MS"/>
          <w:lang w:eastAsia="ja-JP"/>
        </w:rPr>
      </w:pPr>
      <w:r w:rsidRPr="00F92F34">
        <w:rPr>
          <w:rFonts w:ascii="Trebuchet MS" w:hAnsi="Trebuchet MS"/>
          <w:lang w:eastAsia="ja-JP"/>
        </w:rPr>
        <w:t xml:space="preserve">E-Mail: </w:t>
      </w:r>
      <w:hyperlink r:id="rId9" w:history="1">
        <w:r w:rsidRPr="00F92F34">
          <w:rPr>
            <w:rFonts w:ascii="Trebuchet MS" w:eastAsia="MS Gothic" w:hAnsi="Trebuchet MS"/>
            <w:color w:val="0000FF"/>
            <w:u w:val="single"/>
            <w:lang w:eastAsia="ja-JP"/>
          </w:rPr>
          <w:t>nilu_rane@yahoo.com</w:t>
        </w:r>
      </w:hyperlink>
      <w:r w:rsidRPr="00F92F34">
        <w:rPr>
          <w:rFonts w:ascii="Trebuchet MS" w:hAnsi="Trebuchet MS"/>
          <w:lang w:eastAsia="ja-JP"/>
        </w:rPr>
        <w:t xml:space="preserve">   </w:t>
      </w:r>
    </w:p>
    <w:p w:rsidR="00F92F34" w:rsidRPr="00F92F34" w:rsidRDefault="00F92F34" w:rsidP="00F92F34">
      <w:pPr>
        <w:overflowPunct w:val="0"/>
        <w:autoSpaceDE w:val="0"/>
        <w:autoSpaceDN w:val="0"/>
        <w:adjustRightInd w:val="0"/>
        <w:spacing w:line="276" w:lineRule="auto"/>
        <w:rPr>
          <w:rFonts w:ascii="Trebuchet MS" w:hAnsi="Trebuchet MS"/>
          <w:sz w:val="22"/>
          <w:lang w:eastAsia="ja-JP"/>
        </w:rPr>
      </w:pPr>
      <w:r w:rsidRPr="00F92F34">
        <w:rPr>
          <w:rFonts w:ascii="Trebuchet MS" w:hAnsi="Trebuchet MS"/>
          <w:lang w:eastAsia="ja-JP"/>
        </w:rPr>
        <w:t>LinkedIn: www.linkedin.com/in/nilesh-rane</w:t>
      </w:r>
    </w:p>
    <w:p w:rsidR="00F92F34" w:rsidRPr="00F92F34" w:rsidRDefault="00F92F34" w:rsidP="00F92F34">
      <w:pPr>
        <w:overflowPunct w:val="0"/>
        <w:autoSpaceDE w:val="0"/>
        <w:autoSpaceDN w:val="0"/>
        <w:adjustRightInd w:val="0"/>
        <w:spacing w:line="276" w:lineRule="auto"/>
        <w:rPr>
          <w:rFonts w:ascii="Trebuchet MS" w:hAnsi="Trebuchet MS"/>
          <w:lang w:eastAsia="ja-JP"/>
        </w:rPr>
      </w:pPr>
      <w:r w:rsidRPr="00F92F34">
        <w:rPr>
          <w:rFonts w:ascii="Trebuchet MS" w:hAnsi="Trebuchet MS"/>
          <w:lang w:eastAsia="ja-JP"/>
        </w:rPr>
        <w:t>Skype Id: 9967906454</w:t>
      </w:r>
    </w:p>
    <w:p w:rsidR="00F92F34" w:rsidRPr="00F92F34" w:rsidRDefault="00F92F34" w:rsidP="00F92F34">
      <w:pPr>
        <w:overflowPunct w:val="0"/>
        <w:autoSpaceDE w:val="0"/>
        <w:autoSpaceDN w:val="0"/>
        <w:adjustRightInd w:val="0"/>
        <w:spacing w:line="276" w:lineRule="auto"/>
        <w:jc w:val="both"/>
        <w:rPr>
          <w:rFonts w:ascii="Trebuchet MS" w:hAnsi="Trebuchet MS"/>
          <w:b/>
          <w:sz w:val="10"/>
          <w:lang w:eastAsia="ja-JP"/>
        </w:rPr>
      </w:pPr>
    </w:p>
    <w:p w:rsidR="00F92F34" w:rsidRPr="00F92F34" w:rsidRDefault="00F92F34" w:rsidP="00F92F34">
      <w:pPr>
        <w:overflowPunct w:val="0"/>
        <w:autoSpaceDE w:val="0"/>
        <w:autoSpaceDN w:val="0"/>
        <w:adjustRightInd w:val="0"/>
        <w:spacing w:line="276" w:lineRule="auto"/>
        <w:jc w:val="both"/>
        <w:rPr>
          <w:rFonts w:ascii="Trebuchet MS" w:hAnsi="Trebuchet MS"/>
          <w:b/>
          <w:u w:val="single"/>
          <w:lang w:eastAsia="ja-JP"/>
        </w:rPr>
      </w:pPr>
      <w:r w:rsidRPr="00F92F34">
        <w:rPr>
          <w:rFonts w:ascii="Trebuchet MS" w:hAnsi="Trebuchet MS"/>
          <w:b/>
          <w:u w:val="single"/>
          <w:lang w:eastAsia="ja-JP"/>
        </w:rPr>
        <w:t>Personal Particulars</w:t>
      </w:r>
    </w:p>
    <w:p w:rsidR="00F92F34" w:rsidRPr="00F92F34" w:rsidRDefault="00F92F34" w:rsidP="00F92F34">
      <w:pPr>
        <w:overflowPunct w:val="0"/>
        <w:autoSpaceDE w:val="0"/>
        <w:autoSpaceDN w:val="0"/>
        <w:adjustRightInd w:val="0"/>
        <w:spacing w:line="276" w:lineRule="auto"/>
        <w:jc w:val="both"/>
        <w:rPr>
          <w:rFonts w:ascii="Trebuchet MS" w:hAnsi="Trebuchet MS"/>
          <w:lang w:eastAsia="ja-JP"/>
        </w:rPr>
      </w:pPr>
      <w:r w:rsidRPr="00F92F34">
        <w:rPr>
          <w:rFonts w:ascii="Trebuchet MS" w:hAnsi="Trebuchet MS"/>
          <w:lang w:eastAsia="ja-JP"/>
        </w:rPr>
        <w:t>Residential Address: Mumbai, Maharashtra</w:t>
      </w:r>
    </w:p>
    <w:p w:rsidR="00F92F34" w:rsidRPr="00F92F34" w:rsidRDefault="00F92F34" w:rsidP="00F92F34">
      <w:pPr>
        <w:overflowPunct w:val="0"/>
        <w:autoSpaceDE w:val="0"/>
        <w:autoSpaceDN w:val="0"/>
        <w:adjustRightInd w:val="0"/>
        <w:spacing w:line="276" w:lineRule="auto"/>
        <w:jc w:val="both"/>
        <w:rPr>
          <w:rFonts w:ascii="Trebuchet MS" w:hAnsi="Trebuchet MS"/>
          <w:lang w:eastAsia="ja-JP"/>
        </w:rPr>
      </w:pPr>
      <w:r w:rsidRPr="00F92F34">
        <w:rPr>
          <w:rFonts w:ascii="Trebuchet MS" w:hAnsi="Trebuchet MS"/>
          <w:lang w:eastAsia="ja-JP"/>
        </w:rPr>
        <w:t>Nationality: Indian</w:t>
      </w:r>
    </w:p>
    <w:p w:rsidR="00F92F34" w:rsidRPr="00F92F34" w:rsidRDefault="00F92F34" w:rsidP="00F92F34">
      <w:pPr>
        <w:overflowPunct w:val="0"/>
        <w:autoSpaceDE w:val="0"/>
        <w:autoSpaceDN w:val="0"/>
        <w:adjustRightInd w:val="0"/>
        <w:spacing w:line="276" w:lineRule="auto"/>
        <w:jc w:val="both"/>
        <w:rPr>
          <w:rFonts w:ascii="Trebuchet MS" w:hAnsi="Trebuchet MS"/>
          <w:lang w:eastAsia="ja-JP"/>
        </w:rPr>
      </w:pPr>
      <w:r>
        <w:rPr>
          <w:rFonts w:ascii="Calibri" w:hAnsi="Calibri" w:cs="Calibri"/>
          <w:b/>
          <w:noProof/>
          <w:szCs w:val="22"/>
          <w:u w:val="single"/>
        </w:rPr>
        <mc:AlternateContent>
          <mc:Choice Requires="wps">
            <w:drawing>
              <wp:anchor distT="0" distB="0" distL="114300" distR="114300" simplePos="0" relativeHeight="251657216" behindDoc="0" locked="0" layoutInCell="1" allowOverlap="1">
                <wp:simplePos x="0" y="0"/>
                <wp:positionH relativeFrom="page">
                  <wp:align>center</wp:align>
                </wp:positionH>
                <wp:positionV relativeFrom="paragraph">
                  <wp:posOffset>224790</wp:posOffset>
                </wp:positionV>
                <wp:extent cx="7143750" cy="0"/>
                <wp:effectExtent l="0" t="0" r="0" b="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0" cy="0"/>
                        </a:xfrm>
                        <a:prstGeom prst="straightConnector1">
                          <a:avLst/>
                        </a:prstGeom>
                        <a:noFill/>
                        <a:ln w="19050">
                          <a:solidFill>
                            <a:srgbClr val="BDD6E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B1060C" id="_x0000_t32" coordsize="21600,21600" o:spt="32" o:oned="t" path="m,l21600,21600e" filled="f">
                <v:path arrowok="t" fillok="f" o:connecttype="none"/>
                <o:lock v:ext="edit" shapetype="t"/>
              </v:shapetype>
              <v:shape id="AutoShape 6" o:spid="_x0000_s1026" type="#_x0000_t32" style="position:absolute;margin-left:0;margin-top:17.7pt;width:562.5pt;height:0;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" strokecolor="#bdd6ee" strokeweight="1.5pt">
                <w10:wrap anchorx="page"/>
              </v:shape>
            </w:pict>
          </mc:Fallback>
        </mc:AlternateContent>
      </w:r>
      <w:r w:rsidRPr="00F92F34">
        <w:rPr>
          <w:rFonts w:ascii="Trebuchet MS" w:hAnsi="Trebuchet MS"/>
          <w:lang w:eastAsia="ja-JP"/>
        </w:rPr>
        <w:t>Gender: Male</w:t>
      </w:r>
    </w:p>
    <w:p w:rsidR="00F92F34" w:rsidRDefault="00F92F34" w:rsidP="00814173">
      <w:pPr>
        <w:pStyle w:val="BodyText"/>
        <w:jc w:val="center"/>
        <w:rPr>
          <w:rFonts w:ascii="Calibri" w:hAnsi="Calibri" w:cs="Calibri"/>
          <w:szCs w:val="22"/>
        </w:rPr>
      </w:pPr>
    </w:p>
    <w:p w:rsidR="005F547C" w:rsidRPr="000D7272" w:rsidRDefault="005F547C" w:rsidP="00814173">
      <w:pPr>
        <w:pStyle w:val="BodyText"/>
        <w:jc w:val="center"/>
        <w:rPr>
          <w:rFonts w:ascii="Calibri" w:hAnsi="Calibri" w:cs="Calibri"/>
          <w:szCs w:val="22"/>
        </w:rPr>
      </w:pPr>
    </w:p>
    <w:p w:rsidR="003877A0" w:rsidRPr="000D7272" w:rsidRDefault="00F945CF" w:rsidP="00CA750A">
      <w:pPr>
        <w:pStyle w:val="BodyText"/>
        <w:tabs>
          <w:tab w:val="left" w:pos="1455"/>
        </w:tabs>
        <w:rPr>
          <w:rFonts w:ascii="Calibri" w:hAnsi="Calibri" w:cs="Calibri"/>
          <w:b/>
          <w:sz w:val="28"/>
          <w:szCs w:val="28"/>
          <w:u w:val="single"/>
        </w:rPr>
      </w:pPr>
      <w:r w:rsidRPr="000D7272">
        <w:rPr>
          <w:rFonts w:ascii="Calibri" w:hAnsi="Calibri" w:cs="Calibri"/>
          <w:b/>
          <w:sz w:val="28"/>
          <w:szCs w:val="28"/>
          <w:u w:val="single"/>
        </w:rPr>
        <w:t>EXPERIENCE SUMMERY</w:t>
      </w:r>
      <w:r w:rsidR="00336367" w:rsidRPr="000D7272">
        <w:rPr>
          <w:rFonts w:ascii="Calibri" w:hAnsi="Calibri" w:cs="Calibri"/>
          <w:b/>
          <w:sz w:val="28"/>
          <w:szCs w:val="28"/>
          <w:u w:val="single"/>
        </w:rPr>
        <w:t>:</w:t>
      </w:r>
      <w:r w:rsidR="00E92FE7" w:rsidRPr="000D7272">
        <w:rPr>
          <w:rFonts w:ascii="Calibri" w:hAnsi="Calibri" w:cs="Calibri"/>
          <w:b/>
          <w:sz w:val="28"/>
          <w:szCs w:val="28"/>
          <w:u w:val="single"/>
        </w:rPr>
        <w:t xml:space="preserve"> </w:t>
      </w:r>
    </w:p>
    <w:p w:rsidR="00EC7C32" w:rsidRPr="000D7272" w:rsidRDefault="00EC7C32" w:rsidP="00CA750A">
      <w:pPr>
        <w:pStyle w:val="BodyText"/>
        <w:tabs>
          <w:tab w:val="left" w:pos="1455"/>
        </w:tabs>
        <w:rPr>
          <w:rFonts w:ascii="Calibri" w:hAnsi="Calibri" w:cs="Calibri"/>
          <w:b/>
          <w:szCs w:val="22"/>
          <w:u w:val="single"/>
        </w:rPr>
      </w:pPr>
    </w:p>
    <w:p w:rsidR="00BC076A" w:rsidRPr="000D7272" w:rsidRDefault="009238FE" w:rsidP="00CE052A">
      <w:pPr>
        <w:pStyle w:val="BodyText"/>
        <w:numPr>
          <w:ilvl w:val="0"/>
          <w:numId w:val="2"/>
        </w:numPr>
        <w:rPr>
          <w:rFonts w:ascii="Calibri" w:hAnsi="Calibri" w:cs="Calibri"/>
          <w:szCs w:val="22"/>
        </w:rPr>
      </w:pPr>
      <w:r w:rsidRPr="000D7272">
        <w:rPr>
          <w:rFonts w:ascii="Calibri" w:hAnsi="Calibri" w:cs="Calibri"/>
          <w:b/>
          <w:szCs w:val="22"/>
        </w:rPr>
        <w:t>1</w:t>
      </w:r>
      <w:r w:rsidR="002D4BDA">
        <w:rPr>
          <w:rFonts w:ascii="Calibri" w:hAnsi="Calibri" w:cs="Calibri"/>
          <w:b/>
          <w:szCs w:val="22"/>
        </w:rPr>
        <w:t>8</w:t>
      </w:r>
      <w:r w:rsidR="00F03B65" w:rsidRPr="000D7272">
        <w:rPr>
          <w:rFonts w:ascii="Calibri" w:hAnsi="Calibri" w:cs="Calibri"/>
          <w:b/>
          <w:szCs w:val="22"/>
        </w:rPr>
        <w:t>+</w:t>
      </w:r>
      <w:r w:rsidR="00F37604" w:rsidRPr="000D7272">
        <w:rPr>
          <w:rFonts w:ascii="Calibri" w:hAnsi="Calibri" w:cs="Calibri"/>
          <w:szCs w:val="22"/>
        </w:rPr>
        <w:t xml:space="preserve"> </w:t>
      </w:r>
      <w:r w:rsidR="00BC076A" w:rsidRPr="000D7272">
        <w:rPr>
          <w:rFonts w:ascii="Calibri" w:hAnsi="Calibri" w:cs="Calibri"/>
          <w:szCs w:val="22"/>
        </w:rPr>
        <w:t>years of rich &amp; extensive overseas &amp; indigenous experience</w:t>
      </w:r>
      <w:r w:rsidR="00F37604" w:rsidRPr="000D7272">
        <w:rPr>
          <w:rFonts w:ascii="Calibri" w:hAnsi="Calibri" w:cs="Calibri"/>
          <w:szCs w:val="22"/>
        </w:rPr>
        <w:t xml:space="preserve"> </w:t>
      </w:r>
      <w:r w:rsidR="00BC076A" w:rsidRPr="000D7272">
        <w:rPr>
          <w:rFonts w:ascii="Calibri" w:hAnsi="Calibri" w:cs="Calibri"/>
          <w:szCs w:val="22"/>
        </w:rPr>
        <w:t>in Project Management.</w:t>
      </w:r>
    </w:p>
    <w:p w:rsidR="003877A0" w:rsidRPr="00267CFD" w:rsidRDefault="00BC076A" w:rsidP="00CE052A">
      <w:pPr>
        <w:pStyle w:val="BodyText"/>
        <w:numPr>
          <w:ilvl w:val="0"/>
          <w:numId w:val="2"/>
        </w:numPr>
        <w:rPr>
          <w:rFonts w:ascii="Calibri" w:hAnsi="Calibri" w:cs="Calibri"/>
          <w:b/>
          <w:bCs/>
          <w:szCs w:val="22"/>
        </w:rPr>
      </w:pPr>
      <w:r w:rsidRPr="00267CFD">
        <w:rPr>
          <w:rFonts w:ascii="Calibri" w:hAnsi="Calibri" w:cs="Calibri"/>
          <w:b/>
          <w:bCs/>
          <w:szCs w:val="22"/>
        </w:rPr>
        <w:t xml:space="preserve">A Technical </w:t>
      </w:r>
      <w:r w:rsidR="00C02B1A" w:rsidRPr="00267CFD">
        <w:rPr>
          <w:rFonts w:ascii="Calibri" w:hAnsi="Calibri" w:cs="Calibri"/>
          <w:b/>
          <w:bCs/>
          <w:szCs w:val="22"/>
        </w:rPr>
        <w:t>Architect</w:t>
      </w:r>
      <w:r w:rsidR="007D43EF" w:rsidRPr="00267CFD">
        <w:rPr>
          <w:rFonts w:ascii="Calibri" w:hAnsi="Calibri" w:cs="Calibri"/>
          <w:b/>
          <w:bCs/>
          <w:szCs w:val="22"/>
        </w:rPr>
        <w:t>/</w:t>
      </w:r>
      <w:r w:rsidR="006E799C">
        <w:rPr>
          <w:rFonts w:ascii="Calibri" w:hAnsi="Calibri" w:cs="Calibri"/>
          <w:b/>
          <w:bCs/>
          <w:szCs w:val="22"/>
        </w:rPr>
        <w:t>Technical project</w:t>
      </w:r>
      <w:r w:rsidR="007D43EF" w:rsidRPr="00267CFD">
        <w:rPr>
          <w:rFonts w:ascii="Calibri" w:hAnsi="Calibri" w:cs="Calibri"/>
          <w:b/>
          <w:bCs/>
          <w:szCs w:val="22"/>
        </w:rPr>
        <w:t xml:space="preserve"> Manager</w:t>
      </w:r>
      <w:r w:rsidRPr="00267CFD">
        <w:rPr>
          <w:rFonts w:ascii="Calibri" w:hAnsi="Calibri" w:cs="Calibri"/>
          <w:b/>
          <w:bCs/>
          <w:szCs w:val="22"/>
        </w:rPr>
        <w:t xml:space="preserve"> having </w:t>
      </w:r>
      <w:r w:rsidR="007573C2" w:rsidRPr="00267CFD">
        <w:rPr>
          <w:rFonts w:ascii="Calibri" w:hAnsi="Calibri" w:cs="Calibri"/>
          <w:b/>
          <w:bCs/>
          <w:szCs w:val="22"/>
        </w:rPr>
        <w:t>in-depth</w:t>
      </w:r>
      <w:r w:rsidRPr="00267CFD">
        <w:rPr>
          <w:rFonts w:ascii="Calibri" w:hAnsi="Calibri" w:cs="Calibri"/>
          <w:b/>
          <w:bCs/>
          <w:szCs w:val="22"/>
        </w:rPr>
        <w:t xml:space="preserve"> knowledge of </w:t>
      </w:r>
      <w:r w:rsidR="00F37604" w:rsidRPr="00267CFD">
        <w:rPr>
          <w:rFonts w:ascii="Calibri" w:hAnsi="Calibri" w:cs="Calibri"/>
          <w:b/>
          <w:bCs/>
          <w:szCs w:val="22"/>
        </w:rPr>
        <w:t xml:space="preserve">Analysis, Design and Development of </w:t>
      </w:r>
      <w:r w:rsidR="007573C2" w:rsidRPr="00267CFD">
        <w:rPr>
          <w:rFonts w:ascii="Calibri" w:hAnsi="Calibri" w:cs="Calibri"/>
          <w:b/>
          <w:bCs/>
          <w:szCs w:val="22"/>
        </w:rPr>
        <w:t>component-based</w:t>
      </w:r>
      <w:r w:rsidR="00F37604" w:rsidRPr="00267CFD">
        <w:rPr>
          <w:rFonts w:ascii="Calibri" w:hAnsi="Calibri" w:cs="Calibri"/>
          <w:b/>
          <w:bCs/>
          <w:szCs w:val="22"/>
        </w:rPr>
        <w:t xml:space="preserve"> software application using JAVA and </w:t>
      </w:r>
      <w:r w:rsidR="007573C2" w:rsidRPr="00267CFD">
        <w:rPr>
          <w:rFonts w:ascii="Calibri" w:hAnsi="Calibri" w:cs="Calibri"/>
          <w:b/>
          <w:bCs/>
          <w:szCs w:val="22"/>
        </w:rPr>
        <w:t>Object-oriented</w:t>
      </w:r>
      <w:r w:rsidR="00F37604" w:rsidRPr="00267CFD">
        <w:rPr>
          <w:rFonts w:ascii="Calibri" w:hAnsi="Calibri" w:cs="Calibri"/>
          <w:b/>
          <w:bCs/>
          <w:szCs w:val="22"/>
        </w:rPr>
        <w:t xml:space="preserve"> Methodologies.</w:t>
      </w:r>
    </w:p>
    <w:p w:rsidR="00765D5E" w:rsidRPr="0004230E" w:rsidRDefault="0036466C" w:rsidP="0004230E">
      <w:pPr>
        <w:pStyle w:val="BodyText"/>
        <w:numPr>
          <w:ilvl w:val="0"/>
          <w:numId w:val="2"/>
        </w:numPr>
        <w:rPr>
          <w:rFonts w:ascii="Calibri" w:hAnsi="Calibri" w:cs="Calibri"/>
          <w:szCs w:val="22"/>
        </w:rPr>
      </w:pPr>
      <w:r w:rsidRPr="000D7272">
        <w:rPr>
          <w:rFonts w:ascii="Calibri" w:hAnsi="Calibri" w:cs="Calibri"/>
          <w:szCs w:val="22"/>
        </w:rPr>
        <w:t xml:space="preserve">Close to </w:t>
      </w:r>
      <w:r w:rsidR="00F03B65" w:rsidRPr="000D7272">
        <w:rPr>
          <w:rFonts w:ascii="Calibri" w:hAnsi="Calibri" w:cs="Calibri"/>
          <w:b/>
          <w:szCs w:val="22"/>
        </w:rPr>
        <w:t>5</w:t>
      </w:r>
      <w:r w:rsidRPr="000D7272">
        <w:rPr>
          <w:rFonts w:ascii="Calibri" w:hAnsi="Calibri" w:cs="Calibri"/>
          <w:szCs w:val="22"/>
        </w:rPr>
        <w:t xml:space="preserve"> years of </w:t>
      </w:r>
      <w:r w:rsidRPr="000D7272">
        <w:rPr>
          <w:rFonts w:ascii="Calibri" w:hAnsi="Calibri" w:cs="Calibri"/>
          <w:b/>
          <w:szCs w:val="22"/>
        </w:rPr>
        <w:t>ONSITE</w:t>
      </w:r>
      <w:r w:rsidR="00EA124A" w:rsidRPr="000D7272">
        <w:rPr>
          <w:rFonts w:ascii="Calibri" w:hAnsi="Calibri" w:cs="Calibri"/>
          <w:b/>
          <w:szCs w:val="22"/>
        </w:rPr>
        <w:t xml:space="preserve"> </w:t>
      </w:r>
      <w:r w:rsidRPr="000D7272">
        <w:rPr>
          <w:rFonts w:ascii="Calibri" w:hAnsi="Calibri" w:cs="Calibri"/>
          <w:b/>
          <w:szCs w:val="22"/>
        </w:rPr>
        <w:t>(USA)</w:t>
      </w:r>
      <w:r w:rsidRPr="000D7272">
        <w:rPr>
          <w:rFonts w:ascii="Calibri" w:hAnsi="Calibri" w:cs="Calibri"/>
          <w:szCs w:val="22"/>
        </w:rPr>
        <w:t xml:space="preserve"> experience which includes interacting closely with the client, requirement gathering and enhancing domain knowledge.</w:t>
      </w:r>
    </w:p>
    <w:p w:rsidR="00765D5E" w:rsidRPr="000D7272" w:rsidRDefault="00EA124A" w:rsidP="00CE052A">
      <w:pPr>
        <w:pStyle w:val="BodyText"/>
        <w:numPr>
          <w:ilvl w:val="0"/>
          <w:numId w:val="2"/>
        </w:numPr>
        <w:rPr>
          <w:rFonts w:ascii="Calibri" w:hAnsi="Calibri" w:cs="Calibri"/>
          <w:szCs w:val="22"/>
        </w:rPr>
      </w:pPr>
      <w:r w:rsidRPr="000D7272">
        <w:rPr>
          <w:rFonts w:ascii="Calibri" w:hAnsi="Calibri" w:cs="Calibri"/>
          <w:szCs w:val="22"/>
        </w:rPr>
        <w:t>P</w:t>
      </w:r>
      <w:r w:rsidR="00717BA3" w:rsidRPr="000D7272">
        <w:rPr>
          <w:rFonts w:ascii="Calibri" w:hAnsi="Calibri" w:cs="Calibri"/>
          <w:szCs w:val="22"/>
        </w:rPr>
        <w:t xml:space="preserve">roficient and demonstrated expertise </w:t>
      </w:r>
      <w:r w:rsidR="007573C2" w:rsidRPr="000D7272">
        <w:rPr>
          <w:rFonts w:ascii="Calibri" w:hAnsi="Calibri" w:cs="Calibri"/>
          <w:szCs w:val="22"/>
        </w:rPr>
        <w:t>in Java</w:t>
      </w:r>
      <w:r w:rsidR="00717BA3" w:rsidRPr="000D7272">
        <w:rPr>
          <w:rFonts w:ascii="Calibri" w:hAnsi="Calibri" w:cs="Calibri"/>
          <w:b/>
          <w:bCs/>
          <w:szCs w:val="22"/>
        </w:rPr>
        <w:t xml:space="preserve">/J2EE, </w:t>
      </w:r>
      <w:r w:rsidR="002D4BDA">
        <w:rPr>
          <w:rFonts w:ascii="Calibri" w:hAnsi="Calibri" w:cs="Calibri"/>
          <w:b/>
          <w:bCs/>
          <w:szCs w:val="22"/>
        </w:rPr>
        <w:t>Kafka</w:t>
      </w:r>
      <w:r w:rsidR="00717BA3" w:rsidRPr="000D7272">
        <w:rPr>
          <w:rFonts w:ascii="Calibri" w:hAnsi="Calibri" w:cs="Calibri"/>
          <w:b/>
          <w:bCs/>
          <w:szCs w:val="22"/>
        </w:rPr>
        <w:t xml:space="preserve">, </w:t>
      </w:r>
      <w:r w:rsidR="00762AF5">
        <w:rPr>
          <w:rFonts w:ascii="Calibri" w:hAnsi="Calibri" w:cs="Calibri"/>
          <w:b/>
          <w:bCs/>
          <w:szCs w:val="22"/>
        </w:rPr>
        <w:t>Micro services</w:t>
      </w:r>
      <w:r w:rsidR="00717BA3" w:rsidRPr="000D7272">
        <w:rPr>
          <w:rFonts w:ascii="Calibri" w:hAnsi="Calibri" w:cs="Calibri"/>
          <w:b/>
          <w:bCs/>
          <w:szCs w:val="22"/>
        </w:rPr>
        <w:t>,</w:t>
      </w:r>
      <w:r w:rsidR="002D4BDA">
        <w:rPr>
          <w:rFonts w:ascii="Calibri" w:hAnsi="Calibri" w:cs="Calibri"/>
          <w:b/>
          <w:bCs/>
          <w:szCs w:val="22"/>
        </w:rPr>
        <w:t xml:space="preserve"> SOAP &amp; Rest API,</w:t>
      </w:r>
      <w:r w:rsidR="00717BA3" w:rsidRPr="000D7272">
        <w:rPr>
          <w:rFonts w:ascii="Calibri" w:hAnsi="Calibri" w:cs="Calibri"/>
          <w:b/>
          <w:bCs/>
          <w:szCs w:val="22"/>
        </w:rPr>
        <w:t xml:space="preserve"> </w:t>
      </w:r>
      <w:r w:rsidR="002D4BDA">
        <w:rPr>
          <w:rFonts w:ascii="Calibri" w:hAnsi="Calibri" w:cs="Calibri"/>
          <w:b/>
          <w:bCs/>
          <w:szCs w:val="22"/>
        </w:rPr>
        <w:t>JDK1.8</w:t>
      </w:r>
      <w:r w:rsidR="00717BA3" w:rsidRPr="000D7272">
        <w:rPr>
          <w:rFonts w:ascii="Calibri" w:hAnsi="Calibri" w:cs="Calibri"/>
          <w:b/>
          <w:bCs/>
          <w:szCs w:val="22"/>
        </w:rPr>
        <w:t xml:space="preserve">, </w:t>
      </w:r>
      <w:r w:rsidR="002D4BDA">
        <w:rPr>
          <w:rFonts w:ascii="Calibri" w:hAnsi="Calibri" w:cs="Calibri"/>
          <w:b/>
          <w:bCs/>
          <w:szCs w:val="22"/>
        </w:rPr>
        <w:t>Spring boot</w:t>
      </w:r>
      <w:r w:rsidR="00717BA3" w:rsidRPr="000D7272">
        <w:rPr>
          <w:rFonts w:ascii="Calibri" w:hAnsi="Calibri" w:cs="Calibri"/>
          <w:b/>
          <w:bCs/>
          <w:szCs w:val="22"/>
        </w:rPr>
        <w:t xml:space="preserve">, </w:t>
      </w:r>
      <w:r w:rsidR="002D4BDA">
        <w:rPr>
          <w:rFonts w:ascii="Calibri" w:hAnsi="Calibri" w:cs="Calibri"/>
          <w:b/>
          <w:bCs/>
          <w:szCs w:val="22"/>
        </w:rPr>
        <w:t>Spring,</w:t>
      </w:r>
      <w:r w:rsidR="00717BA3" w:rsidRPr="000D7272">
        <w:rPr>
          <w:rFonts w:ascii="Calibri" w:hAnsi="Calibri" w:cs="Calibri"/>
          <w:b/>
          <w:bCs/>
          <w:szCs w:val="22"/>
        </w:rPr>
        <w:t xml:space="preserve"> J</w:t>
      </w:r>
      <w:r w:rsidR="0093751A">
        <w:rPr>
          <w:rFonts w:ascii="Calibri" w:hAnsi="Calibri" w:cs="Calibri"/>
          <w:b/>
          <w:bCs/>
          <w:szCs w:val="22"/>
        </w:rPr>
        <w:t>PA</w:t>
      </w:r>
      <w:r w:rsidR="00F66A5A" w:rsidRPr="000D7272">
        <w:rPr>
          <w:rFonts w:ascii="Calibri" w:hAnsi="Calibri" w:cs="Calibri"/>
          <w:b/>
          <w:bCs/>
          <w:szCs w:val="22"/>
        </w:rPr>
        <w:t xml:space="preserve">, </w:t>
      </w:r>
      <w:r w:rsidR="007573C2" w:rsidRPr="000D7272">
        <w:rPr>
          <w:rFonts w:ascii="Calibri" w:hAnsi="Calibri" w:cs="Calibri"/>
          <w:b/>
          <w:bCs/>
          <w:szCs w:val="22"/>
        </w:rPr>
        <w:t xml:space="preserve">JUNIT, </w:t>
      </w:r>
      <w:r w:rsidR="002D4BDA">
        <w:rPr>
          <w:rFonts w:ascii="Calibri" w:hAnsi="Calibri" w:cs="Calibri"/>
          <w:b/>
          <w:bCs/>
          <w:szCs w:val="22"/>
        </w:rPr>
        <w:t>BDD Testing</w:t>
      </w:r>
      <w:r w:rsidR="007573C2" w:rsidRPr="000D7272">
        <w:rPr>
          <w:rFonts w:ascii="Calibri" w:hAnsi="Calibri" w:cs="Calibri"/>
          <w:b/>
          <w:bCs/>
          <w:szCs w:val="22"/>
        </w:rPr>
        <w:t xml:space="preserve">, </w:t>
      </w:r>
      <w:r w:rsidR="002D4BDA">
        <w:rPr>
          <w:rFonts w:ascii="Calibri" w:hAnsi="Calibri" w:cs="Calibri"/>
          <w:b/>
          <w:bCs/>
          <w:szCs w:val="22"/>
        </w:rPr>
        <w:t>GIT</w:t>
      </w:r>
      <w:r w:rsidR="00717BA3" w:rsidRPr="000D7272">
        <w:rPr>
          <w:rFonts w:ascii="Calibri" w:hAnsi="Calibri" w:cs="Calibri"/>
          <w:b/>
          <w:bCs/>
          <w:szCs w:val="22"/>
        </w:rPr>
        <w:t xml:space="preserve">, </w:t>
      </w:r>
      <w:r w:rsidR="008350F6" w:rsidRPr="000D7272">
        <w:rPr>
          <w:rFonts w:ascii="Calibri" w:hAnsi="Calibri" w:cs="Calibri"/>
          <w:b/>
          <w:bCs/>
          <w:szCs w:val="22"/>
        </w:rPr>
        <w:t>log4</w:t>
      </w:r>
      <w:r w:rsidR="007573C2" w:rsidRPr="000D7272">
        <w:rPr>
          <w:rFonts w:ascii="Calibri" w:hAnsi="Calibri" w:cs="Calibri"/>
          <w:b/>
          <w:bCs/>
          <w:szCs w:val="22"/>
        </w:rPr>
        <w:t>j, JMS</w:t>
      </w:r>
      <w:r w:rsidR="00D223C1" w:rsidRPr="000D7272">
        <w:rPr>
          <w:rFonts w:ascii="Calibri" w:hAnsi="Calibri" w:cs="Calibri"/>
          <w:b/>
          <w:bCs/>
          <w:szCs w:val="22"/>
        </w:rPr>
        <w:t>, Oracle 11</w:t>
      </w:r>
      <w:r w:rsidR="00717BA3" w:rsidRPr="000D7272">
        <w:rPr>
          <w:rFonts w:ascii="Calibri" w:hAnsi="Calibri" w:cs="Calibri"/>
          <w:b/>
          <w:bCs/>
          <w:szCs w:val="22"/>
        </w:rPr>
        <w:t xml:space="preserve">i, </w:t>
      </w:r>
      <w:r w:rsidR="002D4BDA">
        <w:rPr>
          <w:rFonts w:ascii="Calibri" w:hAnsi="Calibri" w:cs="Calibri"/>
          <w:b/>
          <w:bCs/>
          <w:szCs w:val="22"/>
        </w:rPr>
        <w:t>Mongo DB</w:t>
      </w:r>
      <w:r w:rsidR="00DA5506">
        <w:rPr>
          <w:rFonts w:ascii="Calibri" w:hAnsi="Calibri" w:cs="Calibri"/>
          <w:b/>
          <w:bCs/>
          <w:szCs w:val="22"/>
        </w:rPr>
        <w:t xml:space="preserve"> and Postgress.</w:t>
      </w:r>
    </w:p>
    <w:p w:rsidR="00F66A5A" w:rsidRPr="000D7272" w:rsidRDefault="00F66A5A" w:rsidP="00CE052A">
      <w:pPr>
        <w:pStyle w:val="BodyText"/>
        <w:numPr>
          <w:ilvl w:val="0"/>
          <w:numId w:val="2"/>
        </w:numPr>
        <w:rPr>
          <w:rFonts w:ascii="Calibri" w:hAnsi="Calibri" w:cs="Calibri"/>
          <w:szCs w:val="22"/>
        </w:rPr>
      </w:pPr>
      <w:r w:rsidRPr="006B4E3E">
        <w:rPr>
          <w:rFonts w:ascii="Calibri" w:hAnsi="Calibri" w:cs="Calibri"/>
          <w:b/>
          <w:bCs/>
          <w:szCs w:val="22"/>
        </w:rPr>
        <w:t xml:space="preserve">Expertise </w:t>
      </w:r>
      <w:r w:rsidR="006B4E3E" w:rsidRPr="006B4E3E">
        <w:rPr>
          <w:rFonts w:ascii="Calibri" w:hAnsi="Calibri" w:cs="Calibri"/>
          <w:b/>
          <w:bCs/>
          <w:szCs w:val="22"/>
        </w:rPr>
        <w:t xml:space="preserve">in working with Agile methodology using </w:t>
      </w:r>
      <w:r w:rsidR="0019714F">
        <w:rPr>
          <w:rFonts w:ascii="Calibri" w:hAnsi="Calibri" w:cs="Calibri"/>
          <w:b/>
          <w:bCs/>
          <w:szCs w:val="22"/>
        </w:rPr>
        <w:t>Rally/</w:t>
      </w:r>
      <w:r w:rsidR="006B4E3E" w:rsidRPr="006B4E3E">
        <w:rPr>
          <w:rFonts w:ascii="Calibri" w:hAnsi="Calibri" w:cs="Calibri"/>
          <w:b/>
          <w:bCs/>
          <w:szCs w:val="22"/>
        </w:rPr>
        <w:t>Jira, biweekly Sprint planning, managing show and tell etc</w:t>
      </w:r>
      <w:r w:rsidRPr="000D7272">
        <w:rPr>
          <w:rFonts w:ascii="Calibri" w:hAnsi="Calibri" w:cs="Calibri"/>
          <w:szCs w:val="22"/>
        </w:rPr>
        <w:t>.</w:t>
      </w:r>
    </w:p>
    <w:p w:rsidR="008350F6" w:rsidRPr="000D7272" w:rsidRDefault="008350F6" w:rsidP="00CE052A">
      <w:pPr>
        <w:pStyle w:val="BodyText"/>
        <w:numPr>
          <w:ilvl w:val="0"/>
          <w:numId w:val="2"/>
        </w:numPr>
        <w:rPr>
          <w:rFonts w:ascii="Calibri" w:hAnsi="Calibri" w:cs="Calibri"/>
          <w:szCs w:val="22"/>
        </w:rPr>
      </w:pPr>
      <w:r w:rsidRPr="000D7272">
        <w:rPr>
          <w:rFonts w:ascii="Calibri" w:hAnsi="Calibri" w:cs="Calibri"/>
          <w:szCs w:val="22"/>
        </w:rPr>
        <w:t xml:space="preserve">Experience </w:t>
      </w:r>
      <w:r w:rsidR="006B4E3E">
        <w:rPr>
          <w:rFonts w:ascii="Calibri" w:hAnsi="Calibri" w:cs="Calibri"/>
          <w:szCs w:val="22"/>
        </w:rPr>
        <w:t xml:space="preserve">on </w:t>
      </w:r>
      <w:r w:rsidR="006B4E3E" w:rsidRPr="006B4E3E">
        <w:rPr>
          <w:rFonts w:ascii="Calibri" w:hAnsi="Calibri" w:cs="Calibri"/>
          <w:b/>
          <w:bCs/>
          <w:szCs w:val="22"/>
        </w:rPr>
        <w:t xml:space="preserve">cloud </w:t>
      </w:r>
      <w:r w:rsidR="007573C2" w:rsidRPr="006B4E3E">
        <w:rPr>
          <w:rFonts w:ascii="Calibri" w:hAnsi="Calibri" w:cs="Calibri"/>
          <w:b/>
          <w:bCs/>
          <w:szCs w:val="22"/>
        </w:rPr>
        <w:t>mostly AWS</w:t>
      </w:r>
      <w:r w:rsidR="00DA5506">
        <w:rPr>
          <w:rFonts w:ascii="Calibri" w:hAnsi="Calibri" w:cs="Calibri"/>
          <w:b/>
          <w:bCs/>
          <w:szCs w:val="22"/>
        </w:rPr>
        <w:t>, deployment on EC2 instances</w:t>
      </w:r>
      <w:r w:rsidR="006B4E3E" w:rsidRPr="006B4E3E">
        <w:rPr>
          <w:rFonts w:ascii="Calibri" w:hAnsi="Calibri" w:cs="Calibri"/>
          <w:b/>
          <w:bCs/>
          <w:szCs w:val="22"/>
        </w:rPr>
        <w:t xml:space="preserve"> and creation of servers sqs queues etc</w:t>
      </w:r>
      <w:r w:rsidRPr="000D7272">
        <w:rPr>
          <w:rFonts w:ascii="Calibri" w:hAnsi="Calibri" w:cs="Calibri"/>
          <w:szCs w:val="22"/>
        </w:rPr>
        <w:t>.</w:t>
      </w:r>
    </w:p>
    <w:p w:rsidR="008350F6" w:rsidRPr="000D7272" w:rsidRDefault="008350F6" w:rsidP="00CE052A">
      <w:pPr>
        <w:pStyle w:val="BodyText"/>
        <w:numPr>
          <w:ilvl w:val="0"/>
          <w:numId w:val="2"/>
        </w:numPr>
        <w:rPr>
          <w:rFonts w:ascii="Calibri" w:hAnsi="Calibri" w:cs="Calibri"/>
          <w:szCs w:val="22"/>
        </w:rPr>
      </w:pPr>
      <w:r w:rsidRPr="000D7272">
        <w:rPr>
          <w:rFonts w:ascii="Calibri" w:hAnsi="Calibri" w:cs="Calibri"/>
          <w:szCs w:val="22"/>
        </w:rPr>
        <w:t xml:space="preserve">Experience </w:t>
      </w:r>
      <w:r w:rsidR="0074449B">
        <w:rPr>
          <w:rFonts w:ascii="Calibri" w:hAnsi="Calibri" w:cs="Calibri"/>
          <w:szCs w:val="22"/>
        </w:rPr>
        <w:t xml:space="preserve">in Docker/Kubernetes. </w:t>
      </w:r>
      <w:r w:rsidRPr="000D7272">
        <w:rPr>
          <w:rFonts w:ascii="Calibri" w:hAnsi="Calibri" w:cs="Calibri"/>
          <w:szCs w:val="22"/>
        </w:rPr>
        <w:t xml:space="preserve"> </w:t>
      </w:r>
    </w:p>
    <w:p w:rsidR="008350F6" w:rsidRDefault="008350F6" w:rsidP="008350F6">
      <w:pPr>
        <w:pStyle w:val="BodyText"/>
        <w:numPr>
          <w:ilvl w:val="0"/>
          <w:numId w:val="2"/>
        </w:numPr>
        <w:rPr>
          <w:rFonts w:ascii="Calibri" w:hAnsi="Calibri" w:cs="Calibri"/>
          <w:szCs w:val="22"/>
        </w:rPr>
      </w:pPr>
      <w:r w:rsidRPr="000D7272">
        <w:rPr>
          <w:rFonts w:ascii="Calibri" w:hAnsi="Calibri" w:cs="Calibri"/>
          <w:szCs w:val="22"/>
        </w:rPr>
        <w:t>Exper</w:t>
      </w:r>
      <w:r w:rsidR="006B4E3E">
        <w:rPr>
          <w:rFonts w:ascii="Calibri" w:hAnsi="Calibri" w:cs="Calibri"/>
          <w:szCs w:val="22"/>
        </w:rPr>
        <w:t>ience</w:t>
      </w:r>
      <w:r w:rsidRPr="000D7272">
        <w:rPr>
          <w:rFonts w:ascii="Calibri" w:hAnsi="Calibri" w:cs="Calibri"/>
          <w:szCs w:val="22"/>
        </w:rPr>
        <w:t xml:space="preserve"> in </w:t>
      </w:r>
      <w:r w:rsidR="006B4E3E">
        <w:rPr>
          <w:rFonts w:ascii="Calibri" w:hAnsi="Calibri" w:cs="Calibri"/>
          <w:szCs w:val="22"/>
        </w:rPr>
        <w:t xml:space="preserve">latest tech stack viz AWS cloud, </w:t>
      </w:r>
      <w:r w:rsidR="007B065B">
        <w:rPr>
          <w:rFonts w:ascii="Calibri" w:hAnsi="Calibri" w:cs="Calibri"/>
          <w:szCs w:val="22"/>
        </w:rPr>
        <w:t>Spring boot</w:t>
      </w:r>
      <w:r w:rsidR="00B11DFB">
        <w:rPr>
          <w:rFonts w:ascii="Calibri" w:hAnsi="Calibri" w:cs="Calibri"/>
          <w:szCs w:val="22"/>
        </w:rPr>
        <w:t>,</w:t>
      </w:r>
      <w:r w:rsidR="007B065B">
        <w:rPr>
          <w:rFonts w:ascii="Calibri" w:hAnsi="Calibri" w:cs="Calibri"/>
          <w:szCs w:val="22"/>
        </w:rPr>
        <w:t xml:space="preserve"> </w:t>
      </w:r>
      <w:r w:rsidR="006B4E3E">
        <w:rPr>
          <w:rFonts w:ascii="Calibri" w:hAnsi="Calibri" w:cs="Calibri"/>
          <w:szCs w:val="22"/>
        </w:rPr>
        <w:t>Angular 2</w:t>
      </w:r>
      <w:r w:rsidR="00442765">
        <w:rPr>
          <w:rFonts w:ascii="Calibri" w:hAnsi="Calibri" w:cs="Calibri"/>
          <w:szCs w:val="22"/>
        </w:rPr>
        <w:t>/4</w:t>
      </w:r>
      <w:r w:rsidR="006B4E3E">
        <w:rPr>
          <w:rFonts w:ascii="Calibri" w:hAnsi="Calibri" w:cs="Calibri"/>
          <w:szCs w:val="22"/>
        </w:rPr>
        <w:t xml:space="preserve">, </w:t>
      </w:r>
      <w:r w:rsidR="007573C2">
        <w:rPr>
          <w:rFonts w:ascii="Calibri" w:hAnsi="Calibri" w:cs="Calibri"/>
          <w:szCs w:val="22"/>
        </w:rPr>
        <w:t>RESTful</w:t>
      </w:r>
      <w:r w:rsidR="006B4E3E">
        <w:rPr>
          <w:rFonts w:ascii="Calibri" w:hAnsi="Calibri" w:cs="Calibri"/>
          <w:szCs w:val="22"/>
        </w:rPr>
        <w:t xml:space="preserve"> </w:t>
      </w:r>
      <w:r w:rsidR="007573C2">
        <w:rPr>
          <w:rFonts w:ascii="Calibri" w:hAnsi="Calibri" w:cs="Calibri"/>
          <w:szCs w:val="22"/>
        </w:rPr>
        <w:t>Webservices</w:t>
      </w:r>
      <w:r w:rsidR="00A13A74">
        <w:rPr>
          <w:rFonts w:ascii="Calibri" w:hAnsi="Calibri" w:cs="Calibri"/>
          <w:szCs w:val="22"/>
        </w:rPr>
        <w:t xml:space="preserve"> and </w:t>
      </w:r>
      <w:r w:rsidR="00B31071">
        <w:rPr>
          <w:rFonts w:ascii="Calibri" w:hAnsi="Calibri" w:cs="Calibri"/>
          <w:szCs w:val="22"/>
        </w:rPr>
        <w:t>micro services</w:t>
      </w:r>
      <w:r w:rsidRPr="000D7272">
        <w:rPr>
          <w:rFonts w:ascii="Calibri" w:hAnsi="Calibri" w:cs="Calibri"/>
          <w:szCs w:val="22"/>
        </w:rPr>
        <w:t>.</w:t>
      </w:r>
    </w:p>
    <w:p w:rsidR="003E2A1B" w:rsidRPr="000D7272" w:rsidRDefault="003E2A1B" w:rsidP="008350F6">
      <w:pPr>
        <w:pStyle w:val="BodyText"/>
        <w:numPr>
          <w:ilvl w:val="0"/>
          <w:numId w:val="2"/>
        </w:numPr>
        <w:rPr>
          <w:rFonts w:ascii="Calibri" w:hAnsi="Calibri" w:cs="Calibri"/>
          <w:szCs w:val="22"/>
        </w:rPr>
      </w:pPr>
      <w:r>
        <w:rPr>
          <w:rFonts w:ascii="Calibri" w:hAnsi="Calibri" w:cs="Calibri"/>
          <w:szCs w:val="22"/>
        </w:rPr>
        <w:t>Created Elastic Bean Stalk servers, used S3 features, used Lambda functions etc.</w:t>
      </w:r>
    </w:p>
    <w:p w:rsidR="00F95E37" w:rsidRDefault="007F7013" w:rsidP="00CE052A">
      <w:pPr>
        <w:pStyle w:val="BodyText"/>
        <w:numPr>
          <w:ilvl w:val="0"/>
          <w:numId w:val="2"/>
        </w:numPr>
        <w:rPr>
          <w:rFonts w:ascii="Calibri" w:hAnsi="Calibri" w:cs="Calibri"/>
          <w:szCs w:val="22"/>
        </w:rPr>
      </w:pPr>
      <w:r w:rsidRPr="000D7272">
        <w:rPr>
          <w:rFonts w:ascii="Calibri" w:hAnsi="Calibri" w:cs="Calibri"/>
          <w:szCs w:val="22"/>
        </w:rPr>
        <w:t xml:space="preserve">Experience of working on </w:t>
      </w:r>
      <w:r w:rsidR="00B31071">
        <w:rPr>
          <w:rFonts w:ascii="Calibri" w:hAnsi="Calibri" w:cs="Calibri"/>
          <w:szCs w:val="22"/>
        </w:rPr>
        <w:t>AP</w:t>
      </w:r>
      <w:r w:rsidR="00AC5C45">
        <w:rPr>
          <w:rFonts w:ascii="Calibri" w:hAnsi="Calibri" w:cs="Calibri"/>
          <w:szCs w:val="22"/>
        </w:rPr>
        <w:t>I</w:t>
      </w:r>
      <w:r w:rsidR="00B31071">
        <w:rPr>
          <w:rFonts w:ascii="Calibri" w:hAnsi="Calibri" w:cs="Calibri"/>
          <w:szCs w:val="22"/>
        </w:rPr>
        <w:t xml:space="preserve"> gateway</w:t>
      </w:r>
      <w:r w:rsidR="0074449B">
        <w:rPr>
          <w:rFonts w:ascii="Calibri" w:hAnsi="Calibri" w:cs="Calibri"/>
          <w:szCs w:val="22"/>
        </w:rPr>
        <w:t>—</w:t>
      </w:r>
      <w:r w:rsidR="00B31071">
        <w:rPr>
          <w:rFonts w:ascii="Calibri" w:hAnsi="Calibri" w:cs="Calibri"/>
          <w:szCs w:val="22"/>
        </w:rPr>
        <w:t>Kong</w:t>
      </w:r>
      <w:r w:rsidR="0074449B">
        <w:rPr>
          <w:rFonts w:ascii="Calibri" w:hAnsi="Calibri" w:cs="Calibri"/>
          <w:szCs w:val="22"/>
        </w:rPr>
        <w:t xml:space="preserve">, </w:t>
      </w:r>
    </w:p>
    <w:p w:rsidR="008E64D6" w:rsidRDefault="008E64D6" w:rsidP="00CE052A">
      <w:pPr>
        <w:pStyle w:val="BodyText"/>
        <w:numPr>
          <w:ilvl w:val="0"/>
          <w:numId w:val="2"/>
        </w:numPr>
        <w:rPr>
          <w:rFonts w:ascii="Calibri" w:hAnsi="Calibri" w:cs="Calibri"/>
          <w:szCs w:val="22"/>
        </w:rPr>
      </w:pPr>
      <w:r>
        <w:rPr>
          <w:rFonts w:ascii="Calibri" w:hAnsi="Calibri" w:cs="Calibri"/>
          <w:szCs w:val="22"/>
        </w:rPr>
        <w:t xml:space="preserve">Experience on working in the latest of UI technologies like </w:t>
      </w:r>
      <w:r w:rsidR="007B065B">
        <w:rPr>
          <w:rFonts w:ascii="Calibri" w:hAnsi="Calibri" w:cs="Calibri"/>
          <w:szCs w:val="22"/>
        </w:rPr>
        <w:t>React JS</w:t>
      </w:r>
      <w:r>
        <w:rPr>
          <w:rFonts w:ascii="Calibri" w:hAnsi="Calibri" w:cs="Calibri"/>
          <w:szCs w:val="22"/>
        </w:rPr>
        <w:t xml:space="preserve">, Angular </w:t>
      </w:r>
      <w:r w:rsidR="00442765">
        <w:rPr>
          <w:rFonts w:ascii="Calibri" w:hAnsi="Calibri" w:cs="Calibri"/>
          <w:szCs w:val="22"/>
        </w:rPr>
        <w:t>2/4</w:t>
      </w:r>
      <w:r>
        <w:rPr>
          <w:rFonts w:ascii="Calibri" w:hAnsi="Calibri" w:cs="Calibri"/>
          <w:szCs w:val="22"/>
        </w:rPr>
        <w:t>.</w:t>
      </w:r>
    </w:p>
    <w:p w:rsidR="00C84958" w:rsidRPr="00A54006" w:rsidRDefault="00C84958" w:rsidP="00CE052A">
      <w:pPr>
        <w:pStyle w:val="BodyText"/>
        <w:numPr>
          <w:ilvl w:val="0"/>
          <w:numId w:val="2"/>
        </w:numPr>
        <w:rPr>
          <w:rFonts w:ascii="Calibri" w:hAnsi="Calibri" w:cs="Calibri"/>
          <w:b/>
          <w:bCs/>
          <w:szCs w:val="22"/>
        </w:rPr>
      </w:pPr>
      <w:r w:rsidRPr="00A54006">
        <w:rPr>
          <w:rFonts w:ascii="Calibri" w:hAnsi="Calibri" w:cs="Calibri"/>
          <w:b/>
          <w:bCs/>
          <w:szCs w:val="22"/>
        </w:rPr>
        <w:t>Valid B1/B2 visa holder</w:t>
      </w:r>
      <w:r w:rsidR="0050672F">
        <w:rPr>
          <w:rFonts w:ascii="Calibri" w:hAnsi="Calibri" w:cs="Calibri"/>
          <w:b/>
          <w:bCs/>
          <w:szCs w:val="22"/>
        </w:rPr>
        <w:t>.</w:t>
      </w:r>
    </w:p>
    <w:p w:rsidR="00CE71E2" w:rsidRPr="000D7272" w:rsidRDefault="00CE71E2" w:rsidP="00336367">
      <w:pPr>
        <w:pStyle w:val="BodyText"/>
        <w:rPr>
          <w:rFonts w:ascii="Calibri" w:hAnsi="Calibri" w:cs="Calibri"/>
          <w:szCs w:val="22"/>
        </w:rPr>
      </w:pPr>
    </w:p>
    <w:p w:rsidR="004233B0" w:rsidRPr="000D7272" w:rsidRDefault="004233B0" w:rsidP="00C1701C">
      <w:pPr>
        <w:pStyle w:val="Heading3"/>
        <w:rPr>
          <w:rFonts w:ascii="Calibri" w:hAnsi="Calibri" w:cs="Calibri"/>
          <w:b/>
          <w:bCs/>
          <w:i w:val="0"/>
          <w:color w:val="auto"/>
          <w:sz w:val="22"/>
          <w:szCs w:val="22"/>
          <w:u w:val="single"/>
        </w:rPr>
      </w:pPr>
    </w:p>
    <w:p w:rsidR="00F13D65" w:rsidRPr="000D7272" w:rsidRDefault="00F13D65" w:rsidP="00F13D65">
      <w:pPr>
        <w:widowControl w:val="0"/>
        <w:autoSpaceDE w:val="0"/>
        <w:autoSpaceDN w:val="0"/>
        <w:adjustRightInd w:val="0"/>
        <w:rPr>
          <w:rFonts w:ascii="Calibri" w:hAnsi="Calibri" w:cs="Calibri"/>
          <w:b/>
          <w:bCs/>
          <w:caps/>
          <w:sz w:val="28"/>
          <w:szCs w:val="28"/>
          <w:u w:val="single"/>
        </w:rPr>
      </w:pPr>
      <w:r w:rsidRPr="000D7272">
        <w:rPr>
          <w:rFonts w:ascii="Calibri" w:hAnsi="Calibri" w:cs="Calibri"/>
          <w:b/>
          <w:bCs/>
          <w:caps/>
          <w:sz w:val="28"/>
          <w:szCs w:val="28"/>
          <w:u w:val="single"/>
        </w:rPr>
        <w:t>Technical skills:</w:t>
      </w:r>
    </w:p>
    <w:p w:rsidR="00C1701C" w:rsidRPr="000D7272" w:rsidRDefault="00C1701C" w:rsidP="00C1701C">
      <w:pPr>
        <w:ind w:left="180"/>
        <w:rPr>
          <w:rFonts w:ascii="Calibri" w:hAnsi="Calibri" w:cs="Calibri"/>
          <w:b/>
          <w:bCs/>
        </w:rPr>
      </w:pPr>
    </w:p>
    <w:p w:rsidR="00657438" w:rsidRPr="000D7272" w:rsidRDefault="00C1701C" w:rsidP="00C1701C">
      <w:pPr>
        <w:rPr>
          <w:rFonts w:ascii="Calibri" w:hAnsi="Calibri" w:cs="Calibri"/>
          <w:sz w:val="22"/>
          <w:szCs w:val="22"/>
        </w:rPr>
      </w:pPr>
      <w:r w:rsidRPr="000D7272">
        <w:rPr>
          <w:rFonts w:ascii="Calibri" w:hAnsi="Calibri" w:cs="Calibri"/>
          <w:b/>
          <w:sz w:val="22"/>
          <w:szCs w:val="22"/>
        </w:rPr>
        <w:t>Languages</w:t>
      </w:r>
      <w:r w:rsidR="00FC7E9E" w:rsidRPr="000D7272">
        <w:rPr>
          <w:rFonts w:ascii="Calibri" w:hAnsi="Calibri" w:cs="Calibri"/>
          <w:b/>
          <w:sz w:val="22"/>
          <w:szCs w:val="22"/>
        </w:rPr>
        <w:tab/>
      </w:r>
      <w:r w:rsidR="00FC7E9E" w:rsidRPr="000D7272">
        <w:rPr>
          <w:rFonts w:ascii="Calibri" w:hAnsi="Calibri" w:cs="Calibri"/>
          <w:b/>
          <w:sz w:val="22"/>
          <w:szCs w:val="22"/>
        </w:rPr>
        <w:tab/>
      </w:r>
      <w:r w:rsidRPr="000D7272">
        <w:rPr>
          <w:rFonts w:ascii="Calibri" w:hAnsi="Calibri" w:cs="Calibri"/>
          <w:b/>
          <w:sz w:val="22"/>
          <w:szCs w:val="22"/>
        </w:rPr>
        <w:t>:</w:t>
      </w:r>
      <w:r w:rsidR="00DD1E3C" w:rsidRPr="000D7272">
        <w:rPr>
          <w:rFonts w:ascii="Calibri" w:hAnsi="Calibri" w:cs="Calibri"/>
          <w:sz w:val="22"/>
          <w:szCs w:val="22"/>
        </w:rPr>
        <w:t xml:space="preserve"> Java, XML</w:t>
      </w:r>
      <w:r w:rsidR="00D44B39">
        <w:rPr>
          <w:rFonts w:ascii="Calibri" w:hAnsi="Calibri" w:cs="Calibri"/>
          <w:sz w:val="22"/>
          <w:szCs w:val="22"/>
        </w:rPr>
        <w:t>, HTML</w:t>
      </w:r>
      <w:r w:rsidR="002465B5">
        <w:rPr>
          <w:rFonts w:ascii="Calibri" w:hAnsi="Calibri" w:cs="Calibri"/>
          <w:sz w:val="22"/>
          <w:szCs w:val="22"/>
        </w:rPr>
        <w:t xml:space="preserve">, Angular </w:t>
      </w:r>
      <w:r w:rsidR="00772DD8">
        <w:rPr>
          <w:rFonts w:ascii="Calibri" w:hAnsi="Calibri" w:cs="Calibri"/>
          <w:sz w:val="22"/>
          <w:szCs w:val="22"/>
        </w:rPr>
        <w:t>2</w:t>
      </w:r>
      <w:r w:rsidR="00442765">
        <w:rPr>
          <w:rFonts w:ascii="Calibri" w:hAnsi="Calibri" w:cs="Calibri"/>
          <w:sz w:val="22"/>
          <w:szCs w:val="22"/>
        </w:rPr>
        <w:t xml:space="preserve">/4, </w:t>
      </w:r>
      <w:r w:rsidR="00D44B39">
        <w:rPr>
          <w:rFonts w:ascii="Calibri" w:hAnsi="Calibri" w:cs="Calibri"/>
          <w:sz w:val="22"/>
          <w:szCs w:val="22"/>
        </w:rPr>
        <w:t>R</w:t>
      </w:r>
      <w:r w:rsidR="00442765">
        <w:rPr>
          <w:rFonts w:ascii="Calibri" w:hAnsi="Calibri" w:cs="Calibri"/>
          <w:sz w:val="22"/>
          <w:szCs w:val="22"/>
        </w:rPr>
        <w:t>eact js</w:t>
      </w:r>
      <w:r w:rsidR="002465B5">
        <w:rPr>
          <w:rFonts w:ascii="Calibri" w:hAnsi="Calibri" w:cs="Calibri"/>
          <w:sz w:val="22"/>
          <w:szCs w:val="22"/>
        </w:rPr>
        <w:t>.</w:t>
      </w:r>
    </w:p>
    <w:p w:rsidR="00FC7E9E" w:rsidRPr="000D7272" w:rsidRDefault="00C1701C" w:rsidP="00C1701C">
      <w:pPr>
        <w:rPr>
          <w:rFonts w:ascii="Calibri" w:hAnsi="Calibri" w:cs="Calibri"/>
          <w:sz w:val="22"/>
          <w:szCs w:val="22"/>
        </w:rPr>
      </w:pPr>
      <w:r w:rsidRPr="000D7272">
        <w:rPr>
          <w:rFonts w:ascii="Calibri" w:hAnsi="Calibri" w:cs="Calibri"/>
          <w:b/>
          <w:sz w:val="22"/>
          <w:szCs w:val="22"/>
        </w:rPr>
        <w:t>J2EE/ J2SE APIs</w:t>
      </w:r>
      <w:r w:rsidR="00772DD8">
        <w:rPr>
          <w:rFonts w:ascii="Calibri" w:hAnsi="Calibri" w:cs="Calibri"/>
          <w:b/>
          <w:sz w:val="22"/>
          <w:szCs w:val="22"/>
        </w:rPr>
        <w:tab/>
      </w:r>
      <w:r w:rsidR="00FC7E9E" w:rsidRPr="000D7272">
        <w:rPr>
          <w:rFonts w:ascii="Calibri" w:hAnsi="Calibri" w:cs="Calibri"/>
          <w:b/>
          <w:sz w:val="22"/>
          <w:szCs w:val="22"/>
        </w:rPr>
        <w:tab/>
      </w:r>
      <w:r w:rsidRPr="000D7272">
        <w:rPr>
          <w:rFonts w:ascii="Calibri" w:hAnsi="Calibri" w:cs="Calibri"/>
          <w:b/>
          <w:sz w:val="22"/>
          <w:szCs w:val="22"/>
        </w:rPr>
        <w:t>:</w:t>
      </w:r>
      <w:r w:rsidR="007F7013" w:rsidRPr="000D7272">
        <w:rPr>
          <w:rFonts w:ascii="Calibri" w:hAnsi="Calibri" w:cs="Calibri"/>
          <w:sz w:val="22"/>
          <w:szCs w:val="22"/>
        </w:rPr>
        <w:t xml:space="preserve"> </w:t>
      </w:r>
      <w:r w:rsidR="00772DD8">
        <w:rPr>
          <w:rFonts w:ascii="Calibri" w:hAnsi="Calibri" w:cs="Calibri"/>
          <w:sz w:val="22"/>
          <w:szCs w:val="22"/>
        </w:rPr>
        <w:t>Soap/</w:t>
      </w:r>
      <w:r w:rsidR="007573C2">
        <w:rPr>
          <w:rFonts w:ascii="Calibri" w:hAnsi="Calibri" w:cs="Calibri"/>
          <w:sz w:val="22"/>
          <w:szCs w:val="22"/>
        </w:rPr>
        <w:t>RESTful</w:t>
      </w:r>
      <w:r w:rsidR="00772DD8">
        <w:rPr>
          <w:rFonts w:ascii="Calibri" w:hAnsi="Calibri" w:cs="Calibri"/>
          <w:sz w:val="22"/>
          <w:szCs w:val="22"/>
        </w:rPr>
        <w:t xml:space="preserve"> </w:t>
      </w:r>
      <w:r w:rsidR="002E1ED3">
        <w:rPr>
          <w:rFonts w:ascii="Calibri" w:hAnsi="Calibri" w:cs="Calibri"/>
          <w:sz w:val="22"/>
          <w:szCs w:val="22"/>
        </w:rPr>
        <w:t>web services</w:t>
      </w:r>
      <w:r w:rsidR="00267CFD" w:rsidRPr="000D7272">
        <w:rPr>
          <w:rFonts w:ascii="Calibri" w:hAnsi="Calibri" w:cs="Calibri"/>
          <w:sz w:val="22"/>
          <w:szCs w:val="22"/>
        </w:rPr>
        <w:t>,</w:t>
      </w:r>
      <w:r w:rsidR="00442765">
        <w:rPr>
          <w:rFonts w:ascii="Calibri" w:hAnsi="Calibri" w:cs="Calibri"/>
          <w:sz w:val="22"/>
          <w:szCs w:val="22"/>
        </w:rPr>
        <w:t xml:space="preserve"> Spring Boot,</w:t>
      </w:r>
      <w:r w:rsidR="004E3786">
        <w:rPr>
          <w:rFonts w:ascii="Calibri" w:hAnsi="Calibri" w:cs="Calibri"/>
          <w:sz w:val="22"/>
          <w:szCs w:val="22"/>
        </w:rPr>
        <w:t xml:space="preserve"> </w:t>
      </w:r>
      <w:r w:rsidR="00D44B39">
        <w:rPr>
          <w:rFonts w:ascii="Calibri" w:hAnsi="Calibri" w:cs="Calibri"/>
          <w:sz w:val="22"/>
          <w:szCs w:val="22"/>
        </w:rPr>
        <w:t>Micro Services,</w:t>
      </w:r>
      <w:r w:rsidR="00442765">
        <w:rPr>
          <w:rFonts w:ascii="Calibri" w:hAnsi="Calibri" w:cs="Calibri"/>
          <w:sz w:val="22"/>
          <w:szCs w:val="22"/>
        </w:rPr>
        <w:t xml:space="preserve"> </w:t>
      </w:r>
      <w:r w:rsidR="00772DD8">
        <w:rPr>
          <w:rFonts w:ascii="Calibri" w:hAnsi="Calibri" w:cs="Calibri"/>
          <w:sz w:val="22"/>
          <w:szCs w:val="22"/>
        </w:rPr>
        <w:t>Spring</w:t>
      </w:r>
      <w:r w:rsidRPr="000D7272">
        <w:rPr>
          <w:rFonts w:ascii="Calibri" w:hAnsi="Calibri" w:cs="Calibri"/>
          <w:sz w:val="22"/>
          <w:szCs w:val="22"/>
        </w:rPr>
        <w:t xml:space="preserve">, </w:t>
      </w:r>
      <w:r w:rsidR="00772DD8">
        <w:rPr>
          <w:rFonts w:ascii="Calibri" w:hAnsi="Calibri" w:cs="Calibri"/>
          <w:sz w:val="22"/>
          <w:szCs w:val="22"/>
        </w:rPr>
        <w:t>Hibernate</w:t>
      </w:r>
      <w:r w:rsidRPr="000D7272">
        <w:rPr>
          <w:rFonts w:ascii="Calibri" w:hAnsi="Calibri" w:cs="Calibri"/>
          <w:sz w:val="22"/>
          <w:szCs w:val="22"/>
        </w:rPr>
        <w:t xml:space="preserve">, </w:t>
      </w:r>
    </w:p>
    <w:p w:rsidR="00FC7E9E" w:rsidRPr="000D7272" w:rsidRDefault="00FC7E9E" w:rsidP="00FC7E9E">
      <w:pPr>
        <w:rPr>
          <w:rFonts w:ascii="Calibri" w:hAnsi="Calibri" w:cs="Calibri"/>
          <w:sz w:val="22"/>
          <w:szCs w:val="22"/>
        </w:rPr>
      </w:pPr>
      <w:r w:rsidRPr="000D7272">
        <w:rPr>
          <w:rFonts w:ascii="Calibri" w:hAnsi="Calibri" w:cs="Calibri"/>
          <w:sz w:val="22"/>
          <w:szCs w:val="22"/>
        </w:rPr>
        <w:t xml:space="preserve"> </w:t>
      </w:r>
      <w:r w:rsidRPr="000D7272">
        <w:rPr>
          <w:rFonts w:ascii="Calibri" w:hAnsi="Calibri" w:cs="Calibri"/>
          <w:sz w:val="22"/>
          <w:szCs w:val="22"/>
        </w:rPr>
        <w:tab/>
      </w:r>
      <w:r w:rsidRPr="000D7272">
        <w:rPr>
          <w:rFonts w:ascii="Calibri" w:hAnsi="Calibri" w:cs="Calibri"/>
          <w:sz w:val="22"/>
          <w:szCs w:val="22"/>
        </w:rPr>
        <w:tab/>
      </w:r>
      <w:r w:rsidRPr="000D7272">
        <w:rPr>
          <w:rFonts w:ascii="Calibri" w:hAnsi="Calibri" w:cs="Calibri"/>
          <w:sz w:val="22"/>
          <w:szCs w:val="22"/>
        </w:rPr>
        <w:tab/>
        <w:t xml:space="preserve">  </w:t>
      </w:r>
      <w:r w:rsidR="00D525E9">
        <w:rPr>
          <w:rFonts w:ascii="Calibri" w:hAnsi="Calibri" w:cs="Calibri"/>
          <w:sz w:val="22"/>
          <w:szCs w:val="22"/>
        </w:rPr>
        <w:t xml:space="preserve">JAVA 8, </w:t>
      </w:r>
      <w:r w:rsidR="00B96860">
        <w:rPr>
          <w:rFonts w:ascii="Calibri" w:hAnsi="Calibri" w:cs="Calibri"/>
          <w:sz w:val="22"/>
          <w:szCs w:val="22"/>
        </w:rPr>
        <w:t>Multithreading</w:t>
      </w:r>
      <w:r w:rsidR="00D525E9">
        <w:rPr>
          <w:rFonts w:ascii="Calibri" w:hAnsi="Calibri" w:cs="Calibri"/>
          <w:sz w:val="22"/>
          <w:szCs w:val="22"/>
        </w:rPr>
        <w:t xml:space="preserve"> using executor frameworks</w:t>
      </w:r>
      <w:r w:rsidR="00C1701C" w:rsidRPr="000D7272">
        <w:rPr>
          <w:rFonts w:ascii="Calibri" w:hAnsi="Calibri" w:cs="Calibri"/>
          <w:sz w:val="22"/>
          <w:szCs w:val="22"/>
        </w:rPr>
        <w:t xml:space="preserve">, JMS 1.0,  </w:t>
      </w:r>
    </w:p>
    <w:p w:rsidR="00657438" w:rsidRPr="000D7272" w:rsidRDefault="00D81A1E" w:rsidP="00FC7E9E">
      <w:pPr>
        <w:ind w:left="1440" w:firstLine="720"/>
        <w:rPr>
          <w:rFonts w:ascii="Calibri" w:hAnsi="Calibri" w:cs="Calibri"/>
          <w:sz w:val="22"/>
          <w:szCs w:val="22"/>
        </w:rPr>
      </w:pPr>
      <w:r>
        <w:rPr>
          <w:rFonts w:ascii="Calibri" w:hAnsi="Calibri" w:cs="Calibri"/>
          <w:sz w:val="22"/>
          <w:szCs w:val="22"/>
        </w:rPr>
        <w:t>, Testing frameworks, Mocking Frameworks</w:t>
      </w:r>
      <w:r w:rsidR="00C1701C" w:rsidRPr="000D7272">
        <w:rPr>
          <w:rFonts w:ascii="Calibri" w:hAnsi="Calibri" w:cs="Calibri"/>
          <w:sz w:val="22"/>
          <w:szCs w:val="22"/>
        </w:rPr>
        <w:t>.</w:t>
      </w:r>
    </w:p>
    <w:p w:rsidR="00296E60" w:rsidRDefault="00C1701C" w:rsidP="00C1701C">
      <w:pPr>
        <w:rPr>
          <w:rFonts w:ascii="Calibri" w:hAnsi="Calibri" w:cs="Calibri"/>
          <w:sz w:val="22"/>
          <w:szCs w:val="22"/>
        </w:rPr>
      </w:pPr>
      <w:r w:rsidRPr="000D7272">
        <w:rPr>
          <w:rFonts w:ascii="Calibri" w:hAnsi="Calibri" w:cs="Calibri"/>
          <w:b/>
          <w:sz w:val="22"/>
          <w:szCs w:val="22"/>
        </w:rPr>
        <w:t>Databases</w:t>
      </w:r>
      <w:r w:rsidR="00FC7E9E" w:rsidRPr="000D7272">
        <w:rPr>
          <w:rFonts w:ascii="Calibri" w:hAnsi="Calibri" w:cs="Calibri"/>
          <w:b/>
          <w:sz w:val="22"/>
          <w:szCs w:val="22"/>
        </w:rPr>
        <w:tab/>
      </w:r>
      <w:r w:rsidR="00FC7E9E" w:rsidRPr="000D7272">
        <w:rPr>
          <w:rFonts w:ascii="Calibri" w:hAnsi="Calibri" w:cs="Calibri"/>
          <w:b/>
          <w:sz w:val="22"/>
          <w:szCs w:val="22"/>
        </w:rPr>
        <w:tab/>
      </w:r>
      <w:r w:rsidRPr="000D7272">
        <w:rPr>
          <w:rFonts w:ascii="Calibri" w:hAnsi="Calibri" w:cs="Calibri"/>
          <w:b/>
          <w:sz w:val="22"/>
          <w:szCs w:val="22"/>
        </w:rPr>
        <w:t>:</w:t>
      </w:r>
      <w:r w:rsidRPr="000D7272">
        <w:rPr>
          <w:rFonts w:ascii="Calibri" w:hAnsi="Calibri" w:cs="Calibri"/>
          <w:sz w:val="22"/>
          <w:szCs w:val="22"/>
        </w:rPr>
        <w:t xml:space="preserve"> Oracle </w:t>
      </w:r>
      <w:r w:rsidR="00AA6C55" w:rsidRPr="000D7272">
        <w:rPr>
          <w:rFonts w:ascii="Calibri" w:hAnsi="Calibri" w:cs="Calibri"/>
          <w:sz w:val="22"/>
          <w:szCs w:val="22"/>
        </w:rPr>
        <w:t>11</w:t>
      </w:r>
      <w:r w:rsidRPr="000D7272">
        <w:rPr>
          <w:rFonts w:ascii="Calibri" w:hAnsi="Calibri" w:cs="Calibri"/>
          <w:sz w:val="22"/>
          <w:szCs w:val="22"/>
        </w:rPr>
        <w:t xml:space="preserve">i, </w:t>
      </w:r>
      <w:r w:rsidR="00D44B39">
        <w:rPr>
          <w:rFonts w:ascii="Calibri" w:hAnsi="Calibri" w:cs="Calibri"/>
          <w:sz w:val="22"/>
          <w:szCs w:val="22"/>
        </w:rPr>
        <w:t>Postgress, Mongo DB</w:t>
      </w:r>
    </w:p>
    <w:p w:rsidR="00296E60" w:rsidRDefault="00296E60">
      <w:pPr>
        <w:rPr>
          <w:rFonts w:ascii="Calibri" w:hAnsi="Calibri" w:cs="Calibri"/>
          <w:sz w:val="22"/>
          <w:szCs w:val="22"/>
        </w:rPr>
      </w:pPr>
      <w:r>
        <w:rPr>
          <w:rFonts w:ascii="Calibri" w:hAnsi="Calibri" w:cs="Calibri"/>
          <w:sz w:val="22"/>
          <w:szCs w:val="22"/>
        </w:rPr>
        <w:br w:type="page"/>
      </w:r>
    </w:p>
    <w:p w:rsidR="00FC7E9E" w:rsidRPr="000D7272" w:rsidRDefault="00C1701C" w:rsidP="00C1701C">
      <w:pPr>
        <w:ind w:left="1830" w:hanging="1830"/>
        <w:rPr>
          <w:rFonts w:ascii="Calibri" w:hAnsi="Calibri" w:cs="Calibri"/>
          <w:sz w:val="22"/>
          <w:szCs w:val="22"/>
        </w:rPr>
      </w:pPr>
      <w:r w:rsidRPr="000D7272">
        <w:rPr>
          <w:rFonts w:ascii="Calibri" w:hAnsi="Calibri" w:cs="Calibri"/>
          <w:b/>
          <w:sz w:val="22"/>
          <w:szCs w:val="22"/>
        </w:rPr>
        <w:lastRenderedPageBreak/>
        <w:t>Tools</w:t>
      </w:r>
      <w:r w:rsidR="00FC7E9E" w:rsidRPr="000D7272">
        <w:rPr>
          <w:rFonts w:ascii="Calibri" w:hAnsi="Calibri" w:cs="Calibri"/>
          <w:b/>
          <w:sz w:val="22"/>
          <w:szCs w:val="22"/>
        </w:rPr>
        <w:tab/>
      </w:r>
      <w:r w:rsidR="00FC7E9E" w:rsidRPr="000D7272">
        <w:rPr>
          <w:rFonts w:ascii="Calibri" w:hAnsi="Calibri" w:cs="Calibri"/>
          <w:b/>
          <w:sz w:val="22"/>
          <w:szCs w:val="22"/>
        </w:rPr>
        <w:tab/>
      </w:r>
      <w:r w:rsidRPr="000D7272">
        <w:rPr>
          <w:rFonts w:ascii="Calibri" w:hAnsi="Calibri" w:cs="Calibri"/>
          <w:b/>
          <w:sz w:val="22"/>
          <w:szCs w:val="22"/>
        </w:rPr>
        <w:t>:</w:t>
      </w:r>
      <w:r w:rsidRPr="000D7272">
        <w:rPr>
          <w:rFonts w:ascii="Calibri" w:hAnsi="Calibri" w:cs="Calibri"/>
          <w:sz w:val="22"/>
          <w:szCs w:val="22"/>
        </w:rPr>
        <w:t xml:space="preserve"> Web Sphere Studio Application Developer (WSAD) 7.0/6.0, Visio 2000, </w:t>
      </w:r>
      <w:r w:rsidR="00704002">
        <w:rPr>
          <w:rFonts w:ascii="Calibri" w:hAnsi="Calibri" w:cs="Calibri"/>
          <w:sz w:val="22"/>
          <w:szCs w:val="22"/>
        </w:rPr>
        <w:t>GIT</w:t>
      </w:r>
      <w:r w:rsidRPr="000D7272">
        <w:rPr>
          <w:rFonts w:ascii="Calibri" w:hAnsi="Calibri" w:cs="Calibri"/>
          <w:sz w:val="22"/>
          <w:szCs w:val="22"/>
        </w:rPr>
        <w:t xml:space="preserve">, </w:t>
      </w:r>
    </w:p>
    <w:p w:rsidR="00657438" w:rsidRPr="000D7272" w:rsidRDefault="00FC7E9E" w:rsidP="00C1701C">
      <w:pPr>
        <w:ind w:left="1830" w:hanging="1830"/>
        <w:rPr>
          <w:rFonts w:ascii="Calibri" w:hAnsi="Calibri" w:cs="Calibri"/>
          <w:sz w:val="22"/>
          <w:szCs w:val="22"/>
        </w:rPr>
      </w:pPr>
      <w:r w:rsidRPr="000D7272">
        <w:rPr>
          <w:rFonts w:ascii="Calibri" w:hAnsi="Calibri" w:cs="Calibri"/>
          <w:b/>
          <w:sz w:val="22"/>
          <w:szCs w:val="22"/>
        </w:rPr>
        <w:t xml:space="preserve">                                      </w:t>
      </w:r>
      <w:r w:rsidRPr="000D7272">
        <w:rPr>
          <w:rFonts w:ascii="Calibri" w:hAnsi="Calibri" w:cs="Calibri"/>
          <w:b/>
          <w:sz w:val="22"/>
          <w:szCs w:val="22"/>
        </w:rPr>
        <w:tab/>
        <w:t xml:space="preserve">   </w:t>
      </w:r>
      <w:r w:rsidR="00C1701C" w:rsidRPr="000D7272">
        <w:rPr>
          <w:rFonts w:ascii="Calibri" w:hAnsi="Calibri" w:cs="Calibri"/>
          <w:sz w:val="22"/>
          <w:szCs w:val="22"/>
        </w:rPr>
        <w:t>log4j, JUN</w:t>
      </w:r>
      <w:r w:rsidR="00037D55">
        <w:rPr>
          <w:rFonts w:ascii="Calibri" w:hAnsi="Calibri" w:cs="Calibri"/>
          <w:sz w:val="22"/>
          <w:szCs w:val="22"/>
        </w:rPr>
        <w:t xml:space="preserve">IT, </w:t>
      </w:r>
      <w:r w:rsidR="00704002">
        <w:rPr>
          <w:rFonts w:ascii="Calibri" w:hAnsi="Calibri" w:cs="Calibri"/>
          <w:sz w:val="22"/>
          <w:szCs w:val="22"/>
        </w:rPr>
        <w:t>STS</w:t>
      </w:r>
      <w:r w:rsidR="00C1701C" w:rsidRPr="000D7272">
        <w:rPr>
          <w:rFonts w:ascii="Calibri" w:hAnsi="Calibri" w:cs="Calibri"/>
          <w:sz w:val="22"/>
          <w:szCs w:val="22"/>
        </w:rPr>
        <w:t>.</w:t>
      </w:r>
    </w:p>
    <w:p w:rsidR="00657438" w:rsidRPr="000D7272" w:rsidRDefault="00EE0C08" w:rsidP="00C1701C">
      <w:pPr>
        <w:rPr>
          <w:rFonts w:ascii="Calibri" w:hAnsi="Calibri" w:cs="Calibri"/>
          <w:sz w:val="22"/>
          <w:szCs w:val="22"/>
        </w:rPr>
      </w:pPr>
      <w:r>
        <w:rPr>
          <w:rFonts w:ascii="Calibri" w:hAnsi="Calibri" w:cs="Calibri"/>
          <w:b/>
          <w:sz w:val="22"/>
          <w:szCs w:val="22"/>
        </w:rPr>
        <w:t>Cloud</w:t>
      </w:r>
      <w:r>
        <w:rPr>
          <w:rFonts w:ascii="Calibri" w:hAnsi="Calibri" w:cs="Calibri"/>
          <w:b/>
          <w:sz w:val="22"/>
          <w:szCs w:val="22"/>
        </w:rPr>
        <w:tab/>
      </w:r>
      <w:r w:rsidR="00FC7E9E" w:rsidRPr="000D7272">
        <w:rPr>
          <w:rFonts w:ascii="Calibri" w:hAnsi="Calibri" w:cs="Calibri"/>
          <w:b/>
          <w:sz w:val="22"/>
          <w:szCs w:val="22"/>
        </w:rPr>
        <w:tab/>
      </w:r>
      <w:r w:rsidR="00FC7E9E" w:rsidRPr="000D7272">
        <w:rPr>
          <w:rFonts w:ascii="Calibri" w:hAnsi="Calibri" w:cs="Calibri"/>
          <w:b/>
          <w:sz w:val="22"/>
          <w:szCs w:val="22"/>
        </w:rPr>
        <w:tab/>
      </w:r>
      <w:r w:rsidR="00C1701C" w:rsidRPr="000D7272">
        <w:rPr>
          <w:rFonts w:ascii="Calibri" w:hAnsi="Calibri" w:cs="Calibri"/>
          <w:b/>
          <w:sz w:val="22"/>
          <w:szCs w:val="22"/>
        </w:rPr>
        <w:t>:</w:t>
      </w:r>
      <w:r w:rsidR="00C1701C" w:rsidRPr="000D7272">
        <w:rPr>
          <w:rFonts w:ascii="Calibri" w:hAnsi="Calibri" w:cs="Calibri"/>
          <w:sz w:val="22"/>
          <w:szCs w:val="22"/>
        </w:rPr>
        <w:t xml:space="preserve"> </w:t>
      </w:r>
      <w:r>
        <w:rPr>
          <w:rFonts w:ascii="Calibri" w:hAnsi="Calibri" w:cs="Calibri"/>
          <w:sz w:val="22"/>
          <w:szCs w:val="22"/>
        </w:rPr>
        <w:t>Amazon Cloud</w:t>
      </w:r>
      <w:r w:rsidR="00C1701C" w:rsidRPr="000D7272">
        <w:rPr>
          <w:rFonts w:ascii="Calibri" w:hAnsi="Calibri" w:cs="Calibri"/>
          <w:sz w:val="22"/>
          <w:szCs w:val="22"/>
        </w:rPr>
        <w:t>.</w:t>
      </w:r>
      <w:r w:rsidR="003E2A1B">
        <w:rPr>
          <w:rFonts w:ascii="Calibri" w:hAnsi="Calibri" w:cs="Calibri"/>
          <w:sz w:val="22"/>
          <w:szCs w:val="22"/>
        </w:rPr>
        <w:t xml:space="preserve"> </w:t>
      </w:r>
    </w:p>
    <w:p w:rsidR="00F92F34" w:rsidRDefault="00C1701C" w:rsidP="00F92F34">
      <w:pPr>
        <w:rPr>
          <w:rFonts w:ascii="Calibri" w:hAnsi="Calibri" w:cs="Calibri"/>
          <w:sz w:val="22"/>
          <w:szCs w:val="22"/>
        </w:rPr>
      </w:pPr>
      <w:r w:rsidRPr="000D7272">
        <w:rPr>
          <w:rFonts w:ascii="Calibri" w:hAnsi="Calibri" w:cs="Calibri"/>
          <w:b/>
          <w:sz w:val="22"/>
          <w:szCs w:val="22"/>
        </w:rPr>
        <w:t>Application Servers</w:t>
      </w:r>
      <w:r w:rsidR="00FC7E9E" w:rsidRPr="000D7272">
        <w:rPr>
          <w:rFonts w:ascii="Calibri" w:hAnsi="Calibri" w:cs="Calibri"/>
          <w:b/>
          <w:sz w:val="22"/>
          <w:szCs w:val="22"/>
        </w:rPr>
        <w:tab/>
      </w:r>
      <w:r w:rsidRPr="000D7272">
        <w:rPr>
          <w:rFonts w:ascii="Calibri" w:hAnsi="Calibri" w:cs="Calibri"/>
          <w:b/>
          <w:sz w:val="22"/>
          <w:szCs w:val="22"/>
        </w:rPr>
        <w:t>:</w:t>
      </w:r>
      <w:r w:rsidRPr="000D7272">
        <w:rPr>
          <w:rFonts w:ascii="Calibri" w:hAnsi="Calibri" w:cs="Calibri"/>
          <w:sz w:val="22"/>
          <w:szCs w:val="22"/>
        </w:rPr>
        <w:t xml:space="preserve"> IBM WebSphere 5.0, BEA WebLogic 8.1 (WLI)</w:t>
      </w:r>
      <w:r w:rsidR="00AA6C55" w:rsidRPr="000D7272">
        <w:rPr>
          <w:rFonts w:ascii="Calibri" w:hAnsi="Calibri" w:cs="Calibri"/>
          <w:sz w:val="22"/>
          <w:szCs w:val="22"/>
        </w:rPr>
        <w:t>, Weblogic 10x</w:t>
      </w:r>
    </w:p>
    <w:p w:rsidR="0019705F" w:rsidRPr="000D7272" w:rsidRDefault="0019705F" w:rsidP="00DA32D0">
      <w:pPr>
        <w:rPr>
          <w:rFonts w:ascii="Calibri" w:hAnsi="Calibri" w:cs="Calibri"/>
          <w:sz w:val="22"/>
          <w:szCs w:val="22"/>
        </w:rPr>
      </w:pPr>
      <w:r w:rsidRPr="000D7272">
        <w:rPr>
          <w:rFonts w:ascii="Calibri" w:hAnsi="Calibri" w:cs="Calibri"/>
          <w:sz w:val="22"/>
          <w:szCs w:val="22"/>
        </w:rPr>
        <w:tab/>
        <w:t xml:space="preserve">             </w:t>
      </w:r>
    </w:p>
    <w:p w:rsidR="00E92FE7" w:rsidRPr="000D7272" w:rsidRDefault="00E92FE7" w:rsidP="00221CA4">
      <w:pPr>
        <w:pStyle w:val="BodyText"/>
        <w:rPr>
          <w:rFonts w:ascii="Calibri" w:hAnsi="Calibri" w:cs="Calibri"/>
          <w:b/>
          <w:sz w:val="28"/>
          <w:szCs w:val="28"/>
          <w:u w:val="single"/>
        </w:rPr>
      </w:pPr>
      <w:r w:rsidRPr="000D7272">
        <w:rPr>
          <w:rFonts w:ascii="Calibri" w:hAnsi="Calibri" w:cs="Calibri"/>
          <w:b/>
          <w:sz w:val="28"/>
          <w:szCs w:val="28"/>
          <w:u w:val="single"/>
        </w:rPr>
        <w:t xml:space="preserve">PROFESSIONAL </w:t>
      </w:r>
      <w:r w:rsidR="000636C8" w:rsidRPr="000D7272">
        <w:rPr>
          <w:rFonts w:ascii="Calibri" w:hAnsi="Calibri" w:cs="Calibri"/>
          <w:b/>
          <w:sz w:val="28"/>
          <w:szCs w:val="28"/>
          <w:u w:val="single"/>
        </w:rPr>
        <w:t>EXPERIENCE:</w:t>
      </w:r>
    </w:p>
    <w:p w:rsidR="00FD79E6" w:rsidRDefault="00FD79E6" w:rsidP="00FD79E6">
      <w:pPr>
        <w:pStyle w:val="BodyText"/>
        <w:rPr>
          <w:rFonts w:ascii="Calibri" w:hAnsi="Calibri" w:cs="Calibri"/>
          <w:b/>
          <w:szCs w:val="22"/>
          <w:u w:val="single"/>
        </w:rPr>
      </w:pPr>
    </w:p>
    <w:p w:rsidR="00187EB9" w:rsidRPr="007E6B8F" w:rsidRDefault="00187EB9" w:rsidP="00187EB9">
      <w:pPr>
        <w:pStyle w:val="BodyText"/>
        <w:rPr>
          <w:rFonts w:ascii="Calibri" w:hAnsi="Calibri" w:cs="Calibri"/>
          <w:b/>
          <w:sz w:val="24"/>
          <w:szCs w:val="24"/>
        </w:rPr>
      </w:pPr>
      <w:r>
        <w:rPr>
          <w:rFonts w:ascii="Calibri" w:hAnsi="Calibri" w:cs="Calibri"/>
          <w:b/>
          <w:sz w:val="24"/>
          <w:szCs w:val="24"/>
        </w:rPr>
        <w:t>Tech Mahindra</w:t>
      </w:r>
      <w:r w:rsidRPr="007E6B8F">
        <w:rPr>
          <w:rFonts w:ascii="Calibri" w:hAnsi="Calibri" w:cs="Calibri"/>
          <w:b/>
          <w:sz w:val="24"/>
          <w:szCs w:val="24"/>
        </w:rPr>
        <w:t>, Mumbai</w:t>
      </w:r>
    </w:p>
    <w:p w:rsidR="00187EB9" w:rsidRPr="007E6B8F" w:rsidRDefault="00187EB9" w:rsidP="00187EB9">
      <w:pPr>
        <w:rPr>
          <w:rFonts w:ascii="Calibri" w:hAnsi="Calibri" w:cs="Calibri"/>
          <w:b/>
          <w:sz w:val="24"/>
          <w:szCs w:val="24"/>
        </w:rPr>
      </w:pPr>
      <w:r>
        <w:rPr>
          <w:rFonts w:ascii="Calibri" w:hAnsi="Calibri" w:cs="Calibri"/>
          <w:b/>
          <w:sz w:val="24"/>
          <w:szCs w:val="24"/>
        </w:rPr>
        <w:t xml:space="preserve">Oct 2019 </w:t>
      </w:r>
      <w:r w:rsidRPr="007E6B8F">
        <w:rPr>
          <w:rFonts w:ascii="Calibri" w:hAnsi="Calibri" w:cs="Calibri"/>
          <w:b/>
          <w:sz w:val="24"/>
          <w:szCs w:val="24"/>
        </w:rPr>
        <w:t xml:space="preserve">- </w:t>
      </w:r>
      <w:r>
        <w:rPr>
          <w:rFonts w:ascii="Calibri" w:hAnsi="Calibri" w:cs="Calibri"/>
          <w:b/>
          <w:sz w:val="24"/>
          <w:szCs w:val="24"/>
        </w:rPr>
        <w:t>till date</w:t>
      </w:r>
    </w:p>
    <w:p w:rsidR="00187EB9" w:rsidRDefault="00187EB9" w:rsidP="00187EB9">
      <w:pPr>
        <w:pStyle w:val="BodyText"/>
        <w:rPr>
          <w:rFonts w:ascii="Calibri" w:hAnsi="Calibri" w:cs="Calibri"/>
          <w:b/>
          <w:szCs w:val="22"/>
          <w:u w:val="single"/>
        </w:rPr>
      </w:pPr>
    </w:p>
    <w:p w:rsidR="00187EB9" w:rsidRPr="000D7272" w:rsidRDefault="00187EB9" w:rsidP="00187EB9">
      <w:pPr>
        <w:rPr>
          <w:ins w:id="0" w:author="Unknown" w:date="2009-05-15T17:30:00Z"/>
          <w:rFonts w:ascii="Calibri" w:hAnsi="Calibri" w:cs="Calibri"/>
          <w:bCs/>
          <w:sz w:val="22"/>
          <w:szCs w:val="22"/>
        </w:rPr>
      </w:pPr>
      <w:r w:rsidRPr="000D7272">
        <w:rPr>
          <w:rFonts w:ascii="Calibri" w:hAnsi="Calibri" w:cs="Calibri"/>
          <w:b/>
          <w:bCs/>
          <w:sz w:val="22"/>
          <w:szCs w:val="22"/>
        </w:rPr>
        <w:t>Location</w:t>
      </w:r>
      <w:r w:rsidRPr="000D7272">
        <w:rPr>
          <w:rFonts w:ascii="Calibri" w:hAnsi="Calibri" w:cs="Calibri"/>
          <w:b/>
          <w:bCs/>
          <w:sz w:val="22"/>
          <w:szCs w:val="22"/>
        </w:rPr>
        <w:tab/>
        <w:t>:</w:t>
      </w:r>
      <w:r w:rsidRPr="000D7272">
        <w:rPr>
          <w:rFonts w:ascii="Calibri" w:hAnsi="Calibri" w:cs="Calibri"/>
          <w:bCs/>
          <w:sz w:val="22"/>
          <w:szCs w:val="22"/>
        </w:rPr>
        <w:t xml:space="preserve"> Mumbai</w:t>
      </w:r>
    </w:p>
    <w:p w:rsidR="00187EB9" w:rsidRPr="000D7272" w:rsidRDefault="00187EB9" w:rsidP="00187EB9">
      <w:pPr>
        <w:pStyle w:val="BodyText"/>
        <w:rPr>
          <w:rFonts w:ascii="Calibri" w:hAnsi="Calibri" w:cs="Calibri"/>
          <w:szCs w:val="22"/>
        </w:rPr>
      </w:pPr>
      <w:r w:rsidRPr="000D7272">
        <w:rPr>
          <w:rFonts w:ascii="Calibri" w:hAnsi="Calibri" w:cs="Calibri"/>
          <w:b/>
          <w:szCs w:val="22"/>
        </w:rPr>
        <w:t>Environment</w:t>
      </w:r>
      <w:r w:rsidRPr="000D7272">
        <w:rPr>
          <w:rFonts w:ascii="Calibri" w:hAnsi="Calibri" w:cs="Calibri"/>
          <w:szCs w:val="22"/>
        </w:rPr>
        <w:tab/>
      </w:r>
      <w:r w:rsidRPr="000D7272">
        <w:rPr>
          <w:rFonts w:ascii="Calibri" w:hAnsi="Calibri" w:cs="Calibri"/>
          <w:b/>
          <w:szCs w:val="22"/>
        </w:rPr>
        <w:t>:</w:t>
      </w:r>
      <w:r w:rsidRPr="000D7272">
        <w:rPr>
          <w:rFonts w:ascii="Calibri" w:hAnsi="Calibri" w:cs="Calibri"/>
          <w:szCs w:val="22"/>
        </w:rPr>
        <w:t xml:space="preserve"> J2EE, </w:t>
      </w:r>
      <w:r w:rsidR="00FD400F">
        <w:rPr>
          <w:rFonts w:ascii="Calibri" w:hAnsi="Calibri" w:cs="Calibri"/>
          <w:szCs w:val="22"/>
        </w:rPr>
        <w:t>Jboss</w:t>
      </w:r>
      <w:r w:rsidR="001C582B">
        <w:rPr>
          <w:rFonts w:ascii="Calibri" w:hAnsi="Calibri" w:cs="Calibri"/>
          <w:szCs w:val="22"/>
        </w:rPr>
        <w:t xml:space="preserve"> </w:t>
      </w:r>
      <w:r w:rsidR="007439A8">
        <w:rPr>
          <w:rFonts w:ascii="Calibri" w:hAnsi="Calibri" w:cs="Calibri"/>
          <w:szCs w:val="22"/>
        </w:rPr>
        <w:t>EAP</w:t>
      </w:r>
      <w:r w:rsidR="00101033">
        <w:rPr>
          <w:rFonts w:ascii="Calibri" w:hAnsi="Calibri" w:cs="Calibri"/>
          <w:szCs w:val="22"/>
        </w:rPr>
        <w:t>, Fuse</w:t>
      </w:r>
      <w:r w:rsidRPr="000D7272">
        <w:rPr>
          <w:rFonts w:ascii="Calibri" w:hAnsi="Calibri" w:cs="Calibri"/>
          <w:szCs w:val="22"/>
        </w:rPr>
        <w:t xml:space="preserve">, </w:t>
      </w:r>
      <w:r>
        <w:rPr>
          <w:rFonts w:ascii="Calibri" w:hAnsi="Calibri" w:cs="Calibri"/>
          <w:szCs w:val="22"/>
        </w:rPr>
        <w:t>Spring Boot,</w:t>
      </w:r>
      <w:r w:rsidR="007439A8">
        <w:rPr>
          <w:rFonts w:ascii="Calibri" w:hAnsi="Calibri" w:cs="Calibri"/>
          <w:szCs w:val="22"/>
        </w:rPr>
        <w:t xml:space="preserve"> </w:t>
      </w:r>
      <w:r>
        <w:rPr>
          <w:rFonts w:ascii="Calibri" w:hAnsi="Calibri" w:cs="Calibri"/>
          <w:szCs w:val="22"/>
        </w:rPr>
        <w:t>JPA, Micro</w:t>
      </w:r>
      <w:r w:rsidR="007439A8">
        <w:rPr>
          <w:rFonts w:ascii="Calibri" w:hAnsi="Calibri" w:cs="Calibri"/>
          <w:szCs w:val="22"/>
        </w:rPr>
        <w:t xml:space="preserve"> </w:t>
      </w:r>
      <w:r>
        <w:rPr>
          <w:rFonts w:ascii="Calibri" w:hAnsi="Calibri" w:cs="Calibri"/>
          <w:szCs w:val="22"/>
        </w:rPr>
        <w:t xml:space="preserve">services, </w:t>
      </w:r>
      <w:r w:rsidR="001C582B">
        <w:rPr>
          <w:rFonts w:ascii="Calibri" w:hAnsi="Calibri" w:cs="Calibri"/>
          <w:szCs w:val="22"/>
        </w:rPr>
        <w:t>Oracle DB</w:t>
      </w:r>
      <w:r>
        <w:rPr>
          <w:rFonts w:ascii="Calibri" w:hAnsi="Calibri" w:cs="Calibri"/>
          <w:szCs w:val="22"/>
        </w:rPr>
        <w:t>.</w:t>
      </w:r>
    </w:p>
    <w:p w:rsidR="00187EB9" w:rsidRPr="000D7272" w:rsidRDefault="00187EB9" w:rsidP="00187EB9">
      <w:pPr>
        <w:rPr>
          <w:rFonts w:ascii="Calibri" w:hAnsi="Calibri" w:cs="Calibri"/>
          <w:sz w:val="22"/>
          <w:szCs w:val="22"/>
        </w:rPr>
      </w:pPr>
      <w:r w:rsidRPr="000D7272">
        <w:rPr>
          <w:rFonts w:ascii="Calibri" w:hAnsi="Calibri" w:cs="Calibri"/>
          <w:b/>
          <w:sz w:val="22"/>
          <w:szCs w:val="22"/>
        </w:rPr>
        <w:t>Role</w:t>
      </w:r>
      <w:r w:rsidRPr="000D7272">
        <w:rPr>
          <w:rFonts w:ascii="Calibri" w:hAnsi="Calibri" w:cs="Calibri"/>
          <w:sz w:val="22"/>
          <w:szCs w:val="22"/>
        </w:rPr>
        <w:tab/>
      </w:r>
      <w:r w:rsidRPr="000D7272">
        <w:rPr>
          <w:rFonts w:ascii="Calibri" w:hAnsi="Calibri" w:cs="Calibri"/>
          <w:sz w:val="22"/>
          <w:szCs w:val="22"/>
        </w:rPr>
        <w:tab/>
      </w:r>
      <w:r w:rsidRPr="000D7272">
        <w:rPr>
          <w:rFonts w:ascii="Calibri" w:hAnsi="Calibri" w:cs="Calibri"/>
          <w:b/>
          <w:sz w:val="22"/>
          <w:szCs w:val="22"/>
        </w:rPr>
        <w:t>:</w:t>
      </w:r>
      <w:r w:rsidRPr="000D7272">
        <w:rPr>
          <w:rFonts w:ascii="Calibri" w:hAnsi="Calibri" w:cs="Calibri"/>
          <w:sz w:val="22"/>
          <w:szCs w:val="22"/>
        </w:rPr>
        <w:t xml:space="preserve"> </w:t>
      </w:r>
      <w:r>
        <w:rPr>
          <w:rFonts w:ascii="Calibri" w:hAnsi="Calibri" w:cs="Calibri"/>
          <w:sz w:val="22"/>
          <w:szCs w:val="22"/>
        </w:rPr>
        <w:t>Technical Architect</w:t>
      </w:r>
    </w:p>
    <w:p w:rsidR="00187EB9" w:rsidRPr="000D7272" w:rsidRDefault="00187EB9" w:rsidP="00187EB9">
      <w:pPr>
        <w:rPr>
          <w:ins w:id="1" w:author="Unknown" w:date="2009-05-15T17:30:00Z"/>
          <w:rFonts w:ascii="Calibri" w:hAnsi="Calibri" w:cs="Calibri"/>
          <w:i/>
          <w:iCs/>
          <w:sz w:val="22"/>
          <w:szCs w:val="22"/>
        </w:rPr>
      </w:pPr>
      <w:r w:rsidRPr="000D7272">
        <w:rPr>
          <w:rFonts w:ascii="Calibri" w:hAnsi="Calibri" w:cs="Calibri"/>
          <w:b/>
          <w:sz w:val="22"/>
          <w:szCs w:val="22"/>
        </w:rPr>
        <w:t>Duration</w:t>
      </w:r>
      <w:r w:rsidRPr="000D7272">
        <w:rPr>
          <w:rFonts w:ascii="Calibri" w:hAnsi="Calibri" w:cs="Calibri"/>
          <w:b/>
          <w:sz w:val="22"/>
          <w:szCs w:val="22"/>
        </w:rPr>
        <w:tab/>
        <w:t>:</w:t>
      </w:r>
      <w:r w:rsidRPr="000D7272">
        <w:rPr>
          <w:rFonts w:ascii="Calibri" w:hAnsi="Calibri" w:cs="Calibri"/>
          <w:sz w:val="22"/>
          <w:szCs w:val="22"/>
        </w:rPr>
        <w:t xml:space="preserve"> </w:t>
      </w:r>
      <w:r w:rsidR="001C582B">
        <w:rPr>
          <w:rFonts w:ascii="Calibri" w:hAnsi="Calibri" w:cs="Calibri"/>
          <w:sz w:val="22"/>
          <w:szCs w:val="22"/>
        </w:rPr>
        <w:t>Oct</w:t>
      </w:r>
      <w:r w:rsidRPr="000D7272">
        <w:rPr>
          <w:rFonts w:ascii="Calibri" w:hAnsi="Calibri" w:cs="Calibri"/>
          <w:sz w:val="22"/>
          <w:szCs w:val="22"/>
        </w:rPr>
        <w:t xml:space="preserve"> 201</w:t>
      </w:r>
      <w:r w:rsidR="001C582B">
        <w:rPr>
          <w:rFonts w:ascii="Calibri" w:hAnsi="Calibri" w:cs="Calibri"/>
          <w:sz w:val="22"/>
          <w:szCs w:val="22"/>
        </w:rPr>
        <w:t>9</w:t>
      </w:r>
      <w:r>
        <w:rPr>
          <w:rFonts w:ascii="Calibri" w:hAnsi="Calibri" w:cs="Calibri"/>
          <w:sz w:val="22"/>
          <w:szCs w:val="22"/>
        </w:rPr>
        <w:t xml:space="preserve"> – till date</w:t>
      </w:r>
    </w:p>
    <w:p w:rsidR="00187EB9" w:rsidRPr="000D7272" w:rsidRDefault="00187EB9" w:rsidP="00187EB9">
      <w:pPr>
        <w:pStyle w:val="BodyText"/>
        <w:rPr>
          <w:rFonts w:ascii="Calibri" w:hAnsi="Calibri" w:cs="Calibri"/>
          <w:szCs w:val="22"/>
        </w:rPr>
      </w:pPr>
    </w:p>
    <w:p w:rsidR="00187EB9" w:rsidRPr="000D7272" w:rsidRDefault="00187EB9" w:rsidP="00187EB9">
      <w:pPr>
        <w:pStyle w:val="BodyText"/>
        <w:rPr>
          <w:rFonts w:ascii="Calibri" w:hAnsi="Calibri" w:cs="Calibri"/>
          <w:b/>
          <w:szCs w:val="22"/>
        </w:rPr>
      </w:pPr>
      <w:r w:rsidRPr="000D7272">
        <w:rPr>
          <w:rFonts w:ascii="Calibri" w:hAnsi="Calibri" w:cs="Calibri"/>
          <w:b/>
          <w:szCs w:val="22"/>
        </w:rPr>
        <w:t>Description:</w:t>
      </w:r>
    </w:p>
    <w:p w:rsidR="00187EB9" w:rsidRPr="000D7272" w:rsidRDefault="00187EB9" w:rsidP="00187EB9">
      <w:pPr>
        <w:pStyle w:val="NormalHelvetica"/>
        <w:rPr>
          <w:rFonts w:ascii="Calibri" w:hAnsi="Calibri" w:cs="Calibri"/>
          <w:sz w:val="22"/>
          <w:szCs w:val="22"/>
        </w:rPr>
      </w:pPr>
      <w:r w:rsidRPr="000D7272">
        <w:rPr>
          <w:rFonts w:ascii="Calibri" w:hAnsi="Calibri" w:cs="Calibri"/>
          <w:sz w:val="22"/>
          <w:szCs w:val="22"/>
        </w:rPr>
        <w:t xml:space="preserve">This project is </w:t>
      </w:r>
      <w:r>
        <w:rPr>
          <w:rFonts w:ascii="Calibri" w:hAnsi="Calibri" w:cs="Calibri"/>
          <w:sz w:val="22"/>
          <w:szCs w:val="22"/>
        </w:rPr>
        <w:t xml:space="preserve">in </w:t>
      </w:r>
      <w:r w:rsidR="001C582B">
        <w:rPr>
          <w:rFonts w:ascii="Calibri" w:hAnsi="Calibri" w:cs="Calibri"/>
          <w:sz w:val="22"/>
          <w:szCs w:val="22"/>
        </w:rPr>
        <w:t>insurance domain</w:t>
      </w:r>
      <w:r>
        <w:rPr>
          <w:rFonts w:ascii="Calibri" w:hAnsi="Calibri" w:cs="Calibri"/>
          <w:sz w:val="22"/>
          <w:szCs w:val="22"/>
        </w:rPr>
        <w:t>.</w:t>
      </w:r>
      <w:r w:rsidR="00101033">
        <w:rPr>
          <w:rFonts w:ascii="Calibri" w:hAnsi="Calibri" w:cs="Calibri"/>
          <w:sz w:val="22"/>
          <w:szCs w:val="22"/>
        </w:rPr>
        <w:t xml:space="preserve"> </w:t>
      </w:r>
      <w:r w:rsidR="00B9532F">
        <w:rPr>
          <w:rFonts w:ascii="Calibri" w:hAnsi="Calibri" w:cs="Calibri"/>
          <w:sz w:val="22"/>
          <w:szCs w:val="22"/>
        </w:rPr>
        <w:t xml:space="preserve">The project is designed and developed from scratch. It is designed to be a centralized application to cater to the Pension and Group schemes </w:t>
      </w:r>
      <w:r w:rsidR="00B9532F" w:rsidRPr="00B9532F">
        <w:rPr>
          <w:rFonts w:ascii="Calibri" w:hAnsi="Calibri" w:cs="Calibri"/>
          <w:sz w:val="22"/>
          <w:szCs w:val="22"/>
        </w:rPr>
        <w:t>catering to Quote, Issuance, Servicing, Billing and Financial Management</w:t>
      </w:r>
      <w:r w:rsidR="00B9532F">
        <w:rPr>
          <w:rFonts w:ascii="Calibri" w:hAnsi="Calibri" w:cs="Calibri"/>
          <w:sz w:val="22"/>
          <w:szCs w:val="22"/>
        </w:rPr>
        <w:t>.</w:t>
      </w:r>
    </w:p>
    <w:p w:rsidR="00187EB9" w:rsidRPr="000D7272" w:rsidRDefault="00187EB9" w:rsidP="00187EB9">
      <w:pPr>
        <w:rPr>
          <w:rFonts w:ascii="Calibri" w:hAnsi="Calibri" w:cs="Calibri"/>
          <w:sz w:val="22"/>
          <w:szCs w:val="22"/>
        </w:rPr>
      </w:pPr>
      <w:ins w:id="2" w:author="Unknown" w:date="2009-05-15T17:30:00Z">
        <w:r w:rsidRPr="000D7272">
          <w:rPr>
            <w:rFonts w:ascii="Calibri" w:hAnsi="Calibri" w:cs="Calibri"/>
            <w:b/>
            <w:bCs/>
            <w:sz w:val="22"/>
            <w:szCs w:val="22"/>
          </w:rPr>
          <w:t>Responsibilities:</w:t>
        </w:r>
      </w:ins>
      <w:r w:rsidRPr="000D7272">
        <w:rPr>
          <w:rFonts w:ascii="Calibri" w:hAnsi="Calibri" w:cs="Calibri"/>
          <w:b/>
          <w:bCs/>
          <w:sz w:val="22"/>
          <w:szCs w:val="22"/>
        </w:rPr>
        <w:t xml:space="preserve"> </w:t>
      </w:r>
    </w:p>
    <w:p w:rsidR="00187EB9" w:rsidRDefault="00187EB9" w:rsidP="00187EB9">
      <w:pPr>
        <w:pStyle w:val="List2"/>
        <w:numPr>
          <w:ilvl w:val="0"/>
          <w:numId w:val="7"/>
        </w:numPr>
        <w:tabs>
          <w:tab w:val="left" w:pos="450"/>
        </w:tabs>
        <w:rPr>
          <w:rFonts w:ascii="Calibri" w:hAnsi="Calibri" w:cs="Calibri"/>
          <w:sz w:val="22"/>
          <w:szCs w:val="22"/>
        </w:rPr>
      </w:pPr>
      <w:r w:rsidRPr="000D7272">
        <w:rPr>
          <w:rFonts w:ascii="Calibri" w:hAnsi="Calibri" w:cs="Calibri"/>
          <w:sz w:val="22"/>
          <w:szCs w:val="22"/>
        </w:rPr>
        <w:t>As a</w:t>
      </w:r>
      <w:r>
        <w:rPr>
          <w:rFonts w:ascii="Calibri" w:hAnsi="Calibri" w:cs="Calibri"/>
          <w:sz w:val="22"/>
          <w:szCs w:val="22"/>
        </w:rPr>
        <w:t>n architect responsible for bringing technical innovation, discussing technical soluti</w:t>
      </w:r>
      <w:r w:rsidR="00FD400F">
        <w:rPr>
          <w:rFonts w:ascii="Calibri" w:hAnsi="Calibri" w:cs="Calibri"/>
          <w:sz w:val="22"/>
          <w:szCs w:val="22"/>
        </w:rPr>
        <w:t>ons with client</w:t>
      </w:r>
      <w:r>
        <w:rPr>
          <w:rFonts w:ascii="Calibri" w:hAnsi="Calibri" w:cs="Calibri"/>
          <w:sz w:val="22"/>
          <w:szCs w:val="22"/>
        </w:rPr>
        <w:t>.</w:t>
      </w:r>
    </w:p>
    <w:p w:rsidR="00187EB9" w:rsidRDefault="00187EB9" w:rsidP="00187EB9">
      <w:pPr>
        <w:pStyle w:val="List2"/>
        <w:numPr>
          <w:ilvl w:val="0"/>
          <w:numId w:val="7"/>
        </w:numPr>
        <w:tabs>
          <w:tab w:val="left" w:pos="450"/>
        </w:tabs>
        <w:rPr>
          <w:rFonts w:ascii="Calibri" w:hAnsi="Calibri" w:cs="Calibri"/>
          <w:sz w:val="22"/>
          <w:szCs w:val="22"/>
        </w:rPr>
      </w:pPr>
      <w:r>
        <w:rPr>
          <w:rFonts w:ascii="Calibri" w:hAnsi="Calibri" w:cs="Calibri"/>
          <w:sz w:val="22"/>
          <w:szCs w:val="22"/>
        </w:rPr>
        <w:t xml:space="preserve">Worked on </w:t>
      </w:r>
      <w:r w:rsidR="00FD400F">
        <w:rPr>
          <w:rFonts w:ascii="Calibri" w:hAnsi="Calibri" w:cs="Calibri"/>
          <w:sz w:val="22"/>
          <w:szCs w:val="22"/>
        </w:rPr>
        <w:t>building of an on premise could using Jboss EAP,</w:t>
      </w:r>
      <w:r w:rsidR="00324D10">
        <w:rPr>
          <w:rFonts w:ascii="Calibri" w:hAnsi="Calibri" w:cs="Calibri"/>
          <w:sz w:val="22"/>
          <w:szCs w:val="22"/>
        </w:rPr>
        <w:t xml:space="preserve"> Fuse, JBoss 3scale api gateway.</w:t>
      </w:r>
      <w:r w:rsidR="00FD400F">
        <w:rPr>
          <w:rFonts w:ascii="Calibri" w:hAnsi="Calibri" w:cs="Calibri"/>
          <w:sz w:val="22"/>
          <w:szCs w:val="22"/>
        </w:rPr>
        <w:t xml:space="preserve"> </w:t>
      </w:r>
    </w:p>
    <w:p w:rsidR="00187EB9" w:rsidRDefault="00FD400F" w:rsidP="00187EB9">
      <w:pPr>
        <w:pStyle w:val="List2"/>
        <w:numPr>
          <w:ilvl w:val="0"/>
          <w:numId w:val="7"/>
        </w:numPr>
        <w:tabs>
          <w:tab w:val="left" w:pos="450"/>
        </w:tabs>
        <w:rPr>
          <w:rFonts w:ascii="Calibri" w:hAnsi="Calibri" w:cs="Calibri"/>
          <w:sz w:val="22"/>
          <w:szCs w:val="22"/>
        </w:rPr>
      </w:pPr>
      <w:r>
        <w:rPr>
          <w:rFonts w:ascii="Calibri" w:hAnsi="Calibri" w:cs="Calibri"/>
          <w:sz w:val="22"/>
          <w:szCs w:val="22"/>
        </w:rPr>
        <w:t>Responsible for requirement gathering of Integration with different internal and external applications.</w:t>
      </w:r>
    </w:p>
    <w:p w:rsidR="00187EB9" w:rsidRPr="008D2132" w:rsidRDefault="00187EB9" w:rsidP="00187EB9">
      <w:pPr>
        <w:pStyle w:val="List2"/>
        <w:numPr>
          <w:ilvl w:val="0"/>
          <w:numId w:val="7"/>
        </w:numPr>
        <w:tabs>
          <w:tab w:val="left" w:pos="450"/>
        </w:tabs>
        <w:rPr>
          <w:rFonts w:ascii="Calibri" w:hAnsi="Calibri" w:cs="Calibri"/>
          <w:sz w:val="22"/>
          <w:szCs w:val="22"/>
        </w:rPr>
      </w:pPr>
      <w:r>
        <w:rPr>
          <w:rFonts w:ascii="Calibri" w:hAnsi="Calibri" w:cs="Calibri"/>
          <w:sz w:val="22"/>
          <w:szCs w:val="22"/>
        </w:rPr>
        <w:t xml:space="preserve">Responsible for </w:t>
      </w:r>
      <w:r w:rsidR="00101033">
        <w:rPr>
          <w:rFonts w:ascii="Calibri" w:hAnsi="Calibri" w:cs="Calibri"/>
          <w:sz w:val="22"/>
          <w:szCs w:val="22"/>
        </w:rPr>
        <w:t>bringing in best practices for Java and coding guidelines.</w:t>
      </w:r>
    </w:p>
    <w:p w:rsidR="00187EB9" w:rsidRDefault="00101033" w:rsidP="00187EB9">
      <w:pPr>
        <w:pStyle w:val="List2"/>
        <w:numPr>
          <w:ilvl w:val="0"/>
          <w:numId w:val="7"/>
        </w:numPr>
        <w:tabs>
          <w:tab w:val="left" w:pos="450"/>
        </w:tabs>
        <w:rPr>
          <w:rFonts w:ascii="Calibri" w:hAnsi="Calibri" w:cs="Calibri"/>
          <w:sz w:val="22"/>
          <w:szCs w:val="22"/>
        </w:rPr>
      </w:pPr>
      <w:r>
        <w:rPr>
          <w:rFonts w:ascii="Calibri" w:hAnsi="Calibri" w:cs="Calibri"/>
          <w:sz w:val="22"/>
          <w:szCs w:val="22"/>
        </w:rPr>
        <w:t>Bringing in Best Practices for Unit testing framework</w:t>
      </w:r>
    </w:p>
    <w:p w:rsidR="00187EB9" w:rsidRDefault="00187EB9" w:rsidP="00187EB9">
      <w:pPr>
        <w:pStyle w:val="BodyText"/>
        <w:rPr>
          <w:rFonts w:ascii="Calibri" w:hAnsi="Calibri" w:cs="Calibri"/>
          <w:b/>
          <w:szCs w:val="22"/>
          <w:u w:val="single"/>
        </w:rPr>
      </w:pPr>
      <w:r>
        <w:rPr>
          <w:rFonts w:ascii="Calibri" w:hAnsi="Calibri" w:cs="Calibri"/>
          <w:b/>
          <w:noProof/>
          <w:szCs w:val="22"/>
          <w:u w:val="single"/>
        </w:rPr>
        <mc:AlternateContent>
          <mc:Choice Requires="wps">
            <w:drawing>
              <wp:anchor distT="0" distB="0" distL="114300" distR="114300" simplePos="0" relativeHeight="251668480" behindDoc="0" locked="0" layoutInCell="1" allowOverlap="1" wp14:anchorId="4BB753AF" wp14:editId="53123385">
                <wp:simplePos x="0" y="0"/>
                <wp:positionH relativeFrom="page">
                  <wp:posOffset>800101</wp:posOffset>
                </wp:positionH>
                <wp:positionV relativeFrom="paragraph">
                  <wp:posOffset>173990</wp:posOffset>
                </wp:positionV>
                <wp:extent cx="6559550" cy="45719"/>
                <wp:effectExtent l="0" t="0" r="31750" b="31115"/>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59550" cy="45719"/>
                        </a:xfrm>
                        <a:prstGeom prst="straightConnector1">
                          <a:avLst/>
                        </a:prstGeom>
                        <a:noFill/>
                        <a:ln w="9525">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F00C08" id="AutoShape 3" o:spid="_x0000_s1026" type="#_x0000_t32" style="position:absolute;margin-left:63pt;margin-top:13.7pt;width:516.5pt;height:3.6pt;flip: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" strokecolor="#2e74b5">
                <w10:wrap anchorx="page"/>
              </v:shape>
            </w:pict>
          </mc:Fallback>
        </mc:AlternateContent>
      </w:r>
    </w:p>
    <w:p w:rsidR="00187EB9" w:rsidRDefault="00187EB9" w:rsidP="00FD79E6">
      <w:pPr>
        <w:pStyle w:val="BodyText"/>
        <w:rPr>
          <w:rFonts w:ascii="Calibri" w:hAnsi="Calibri" w:cs="Calibri"/>
          <w:b/>
          <w:szCs w:val="22"/>
          <w:u w:val="single"/>
        </w:rPr>
      </w:pPr>
    </w:p>
    <w:p w:rsidR="00187EB9" w:rsidRDefault="00187EB9" w:rsidP="00FD79E6">
      <w:pPr>
        <w:pStyle w:val="BodyText"/>
        <w:rPr>
          <w:rFonts w:ascii="Calibri" w:hAnsi="Calibri" w:cs="Calibri"/>
          <w:b/>
          <w:szCs w:val="22"/>
          <w:u w:val="single"/>
        </w:rPr>
      </w:pPr>
    </w:p>
    <w:p w:rsidR="00187EB9" w:rsidRPr="000D7272" w:rsidRDefault="00187EB9" w:rsidP="00FD79E6">
      <w:pPr>
        <w:pStyle w:val="BodyText"/>
        <w:rPr>
          <w:rFonts w:ascii="Calibri" w:hAnsi="Calibri" w:cs="Calibri"/>
          <w:b/>
          <w:szCs w:val="22"/>
          <w:u w:val="single"/>
        </w:rPr>
      </w:pPr>
    </w:p>
    <w:p w:rsidR="00FD79E6" w:rsidRPr="007E6B8F" w:rsidRDefault="007E6B8F" w:rsidP="00FD79E6">
      <w:pPr>
        <w:pStyle w:val="BodyText"/>
        <w:rPr>
          <w:rFonts w:ascii="Calibri" w:hAnsi="Calibri" w:cs="Calibri"/>
          <w:b/>
          <w:sz w:val="24"/>
          <w:szCs w:val="24"/>
        </w:rPr>
      </w:pPr>
      <w:r w:rsidRPr="007E6B8F">
        <w:rPr>
          <w:rFonts w:ascii="Calibri" w:hAnsi="Calibri" w:cs="Calibri"/>
          <w:b/>
          <w:sz w:val="24"/>
          <w:szCs w:val="24"/>
        </w:rPr>
        <w:t>Intelliswift, Mumbai</w:t>
      </w:r>
    </w:p>
    <w:p w:rsidR="007E6B8F" w:rsidRPr="007E6B8F" w:rsidRDefault="007E6B8F" w:rsidP="007E6B8F">
      <w:pPr>
        <w:rPr>
          <w:rFonts w:ascii="Calibri" w:hAnsi="Calibri" w:cs="Calibri"/>
          <w:b/>
          <w:sz w:val="24"/>
          <w:szCs w:val="24"/>
        </w:rPr>
      </w:pPr>
      <w:r w:rsidRPr="007E6B8F">
        <w:rPr>
          <w:rFonts w:ascii="Calibri" w:hAnsi="Calibri" w:cs="Calibri"/>
          <w:b/>
          <w:sz w:val="24"/>
          <w:szCs w:val="24"/>
        </w:rPr>
        <w:t xml:space="preserve">Nov 2018- </w:t>
      </w:r>
      <w:r w:rsidR="00D852FF">
        <w:rPr>
          <w:rFonts w:ascii="Calibri" w:hAnsi="Calibri" w:cs="Calibri"/>
          <w:b/>
          <w:sz w:val="24"/>
          <w:szCs w:val="24"/>
        </w:rPr>
        <w:t>Oct 2019</w:t>
      </w:r>
    </w:p>
    <w:p w:rsidR="007E6B8F" w:rsidRDefault="007E6B8F" w:rsidP="00FD79E6">
      <w:pPr>
        <w:pStyle w:val="BodyText"/>
        <w:rPr>
          <w:rFonts w:ascii="Calibri" w:hAnsi="Calibri" w:cs="Calibri"/>
          <w:b/>
          <w:szCs w:val="22"/>
          <w:u w:val="single"/>
        </w:rPr>
      </w:pPr>
    </w:p>
    <w:p w:rsidR="000E7DAE" w:rsidRPr="000D7272" w:rsidRDefault="000E7DAE" w:rsidP="000E7DAE">
      <w:pPr>
        <w:rPr>
          <w:rFonts w:ascii="Calibri" w:hAnsi="Calibri" w:cs="Calibri"/>
          <w:bCs/>
          <w:sz w:val="22"/>
          <w:szCs w:val="22"/>
        </w:rPr>
      </w:pPr>
      <w:r w:rsidRPr="000D7272">
        <w:rPr>
          <w:rFonts w:ascii="Calibri" w:hAnsi="Calibri" w:cs="Calibri"/>
          <w:b/>
          <w:sz w:val="22"/>
          <w:szCs w:val="22"/>
        </w:rPr>
        <w:t>Clients</w:t>
      </w:r>
      <w:r w:rsidRPr="000D7272">
        <w:rPr>
          <w:rFonts w:ascii="Calibri" w:hAnsi="Calibri" w:cs="Calibri"/>
          <w:b/>
          <w:sz w:val="22"/>
          <w:szCs w:val="22"/>
        </w:rPr>
        <w:tab/>
      </w:r>
      <w:r w:rsidRPr="000D7272">
        <w:rPr>
          <w:rFonts w:ascii="Calibri" w:hAnsi="Calibri" w:cs="Calibri"/>
          <w:sz w:val="22"/>
          <w:szCs w:val="22"/>
        </w:rPr>
        <w:tab/>
      </w:r>
      <w:r w:rsidRPr="000D7272">
        <w:rPr>
          <w:rFonts w:ascii="Calibri" w:hAnsi="Calibri" w:cs="Calibri"/>
          <w:b/>
          <w:sz w:val="22"/>
          <w:szCs w:val="22"/>
        </w:rPr>
        <w:t>:</w:t>
      </w:r>
      <w:r w:rsidRPr="000D7272">
        <w:rPr>
          <w:rFonts w:ascii="Calibri" w:hAnsi="Calibri" w:cs="Calibri"/>
          <w:sz w:val="22"/>
          <w:szCs w:val="22"/>
        </w:rPr>
        <w:t xml:space="preserve"> </w:t>
      </w:r>
      <w:r>
        <w:rPr>
          <w:rFonts w:ascii="Calibri" w:hAnsi="Calibri" w:cs="Calibri"/>
          <w:bCs/>
          <w:sz w:val="22"/>
          <w:szCs w:val="22"/>
        </w:rPr>
        <w:t>USA based clients</w:t>
      </w:r>
      <w:r w:rsidRPr="000D7272">
        <w:rPr>
          <w:rFonts w:ascii="Calibri" w:hAnsi="Calibri" w:cs="Calibri"/>
          <w:bCs/>
          <w:sz w:val="22"/>
          <w:szCs w:val="22"/>
        </w:rPr>
        <w:t>.</w:t>
      </w:r>
    </w:p>
    <w:p w:rsidR="000E7DAE" w:rsidRPr="000D7272" w:rsidRDefault="000E7DAE" w:rsidP="000E7DAE">
      <w:pPr>
        <w:rPr>
          <w:ins w:id="3" w:author="Unknown" w:date="2009-05-15T17:30:00Z"/>
          <w:rFonts w:ascii="Calibri" w:hAnsi="Calibri" w:cs="Calibri"/>
          <w:bCs/>
          <w:sz w:val="22"/>
          <w:szCs w:val="22"/>
        </w:rPr>
      </w:pPr>
      <w:r w:rsidRPr="000D7272">
        <w:rPr>
          <w:rFonts w:ascii="Calibri" w:hAnsi="Calibri" w:cs="Calibri"/>
          <w:b/>
          <w:bCs/>
          <w:sz w:val="22"/>
          <w:szCs w:val="22"/>
        </w:rPr>
        <w:t>Location</w:t>
      </w:r>
      <w:r w:rsidRPr="000D7272">
        <w:rPr>
          <w:rFonts w:ascii="Calibri" w:hAnsi="Calibri" w:cs="Calibri"/>
          <w:b/>
          <w:bCs/>
          <w:sz w:val="22"/>
          <w:szCs w:val="22"/>
        </w:rPr>
        <w:tab/>
        <w:t>:</w:t>
      </w:r>
      <w:r w:rsidRPr="000D7272">
        <w:rPr>
          <w:rFonts w:ascii="Calibri" w:hAnsi="Calibri" w:cs="Calibri"/>
          <w:bCs/>
          <w:sz w:val="22"/>
          <w:szCs w:val="22"/>
        </w:rPr>
        <w:t xml:space="preserve"> Mumbai</w:t>
      </w:r>
    </w:p>
    <w:p w:rsidR="000E7DAE" w:rsidRPr="000D7272" w:rsidRDefault="000E7DAE" w:rsidP="000E7DAE">
      <w:pPr>
        <w:pStyle w:val="BodyText"/>
        <w:rPr>
          <w:rFonts w:ascii="Calibri" w:hAnsi="Calibri" w:cs="Calibri"/>
          <w:szCs w:val="22"/>
        </w:rPr>
      </w:pPr>
      <w:r w:rsidRPr="000D7272">
        <w:rPr>
          <w:rFonts w:ascii="Calibri" w:hAnsi="Calibri" w:cs="Calibri"/>
          <w:b/>
          <w:szCs w:val="22"/>
        </w:rPr>
        <w:t>Environment</w:t>
      </w:r>
      <w:r w:rsidRPr="000D7272">
        <w:rPr>
          <w:rFonts w:ascii="Calibri" w:hAnsi="Calibri" w:cs="Calibri"/>
          <w:szCs w:val="22"/>
        </w:rPr>
        <w:tab/>
      </w:r>
      <w:r w:rsidRPr="000D7272">
        <w:rPr>
          <w:rFonts w:ascii="Calibri" w:hAnsi="Calibri" w:cs="Calibri"/>
          <w:b/>
          <w:szCs w:val="22"/>
        </w:rPr>
        <w:t>:</w:t>
      </w:r>
      <w:r w:rsidRPr="000D7272">
        <w:rPr>
          <w:rFonts w:ascii="Calibri" w:hAnsi="Calibri" w:cs="Calibri"/>
          <w:szCs w:val="22"/>
        </w:rPr>
        <w:t xml:space="preserve"> J2EE, </w:t>
      </w:r>
      <w:r>
        <w:rPr>
          <w:rFonts w:ascii="Calibri" w:hAnsi="Calibri" w:cs="Calibri"/>
          <w:szCs w:val="22"/>
        </w:rPr>
        <w:t>Amazon cloud</w:t>
      </w:r>
      <w:r w:rsidRPr="000D7272">
        <w:rPr>
          <w:rFonts w:ascii="Calibri" w:hAnsi="Calibri" w:cs="Calibri"/>
          <w:szCs w:val="22"/>
        </w:rPr>
        <w:t xml:space="preserve">, </w:t>
      </w:r>
      <w:r>
        <w:rPr>
          <w:rFonts w:ascii="Calibri" w:hAnsi="Calibri" w:cs="Calibri"/>
          <w:szCs w:val="22"/>
        </w:rPr>
        <w:t>Spring Boot,JPA, Microservices, Postgress, Mongo DB</w:t>
      </w:r>
      <w:r w:rsidR="00841542">
        <w:rPr>
          <w:rFonts w:ascii="Calibri" w:hAnsi="Calibri" w:cs="Calibri"/>
          <w:szCs w:val="22"/>
        </w:rPr>
        <w:t>, Kafka topics.</w:t>
      </w:r>
    </w:p>
    <w:p w:rsidR="000E7DAE" w:rsidRPr="000D7272" w:rsidRDefault="000E7DAE" w:rsidP="000E7DAE">
      <w:pPr>
        <w:rPr>
          <w:rFonts w:ascii="Calibri" w:hAnsi="Calibri" w:cs="Calibri"/>
          <w:sz w:val="22"/>
          <w:szCs w:val="22"/>
        </w:rPr>
      </w:pPr>
      <w:r w:rsidRPr="000D7272">
        <w:rPr>
          <w:rFonts w:ascii="Calibri" w:hAnsi="Calibri" w:cs="Calibri"/>
          <w:b/>
          <w:sz w:val="22"/>
          <w:szCs w:val="22"/>
        </w:rPr>
        <w:t>Role</w:t>
      </w:r>
      <w:r w:rsidRPr="000D7272">
        <w:rPr>
          <w:rFonts w:ascii="Calibri" w:hAnsi="Calibri" w:cs="Calibri"/>
          <w:sz w:val="22"/>
          <w:szCs w:val="22"/>
        </w:rPr>
        <w:tab/>
      </w:r>
      <w:r w:rsidRPr="000D7272">
        <w:rPr>
          <w:rFonts w:ascii="Calibri" w:hAnsi="Calibri" w:cs="Calibri"/>
          <w:sz w:val="22"/>
          <w:szCs w:val="22"/>
        </w:rPr>
        <w:tab/>
      </w:r>
      <w:r w:rsidRPr="000D7272">
        <w:rPr>
          <w:rFonts w:ascii="Calibri" w:hAnsi="Calibri" w:cs="Calibri"/>
          <w:b/>
          <w:sz w:val="22"/>
          <w:szCs w:val="22"/>
        </w:rPr>
        <w:t>:</w:t>
      </w:r>
      <w:r w:rsidRPr="000D7272">
        <w:rPr>
          <w:rFonts w:ascii="Calibri" w:hAnsi="Calibri" w:cs="Calibri"/>
          <w:sz w:val="22"/>
          <w:szCs w:val="22"/>
        </w:rPr>
        <w:t xml:space="preserve"> </w:t>
      </w:r>
      <w:r>
        <w:rPr>
          <w:rFonts w:ascii="Calibri" w:hAnsi="Calibri" w:cs="Calibri"/>
          <w:sz w:val="22"/>
          <w:szCs w:val="22"/>
        </w:rPr>
        <w:t>Technical Architect</w:t>
      </w:r>
    </w:p>
    <w:p w:rsidR="000E7DAE" w:rsidRPr="000D7272" w:rsidRDefault="000E7DAE" w:rsidP="000E7DAE">
      <w:pPr>
        <w:rPr>
          <w:ins w:id="4" w:author="Unknown" w:date="2009-05-15T17:30:00Z"/>
          <w:rFonts w:ascii="Calibri" w:hAnsi="Calibri" w:cs="Calibri"/>
          <w:i/>
          <w:iCs/>
          <w:sz w:val="22"/>
          <w:szCs w:val="22"/>
        </w:rPr>
      </w:pPr>
      <w:r w:rsidRPr="000D7272">
        <w:rPr>
          <w:rFonts w:ascii="Calibri" w:hAnsi="Calibri" w:cs="Calibri"/>
          <w:b/>
          <w:sz w:val="22"/>
          <w:szCs w:val="22"/>
        </w:rPr>
        <w:t>Duration</w:t>
      </w:r>
      <w:r w:rsidRPr="000D7272">
        <w:rPr>
          <w:rFonts w:ascii="Calibri" w:hAnsi="Calibri" w:cs="Calibri"/>
          <w:b/>
          <w:sz w:val="22"/>
          <w:szCs w:val="22"/>
        </w:rPr>
        <w:tab/>
        <w:t>:</w:t>
      </w:r>
      <w:r w:rsidRPr="000D7272">
        <w:rPr>
          <w:rFonts w:ascii="Calibri" w:hAnsi="Calibri" w:cs="Calibri"/>
          <w:sz w:val="22"/>
          <w:szCs w:val="22"/>
        </w:rPr>
        <w:t xml:space="preserve"> </w:t>
      </w:r>
      <w:r>
        <w:rPr>
          <w:rFonts w:ascii="Calibri" w:hAnsi="Calibri" w:cs="Calibri"/>
          <w:sz w:val="22"/>
          <w:szCs w:val="22"/>
        </w:rPr>
        <w:t>Nov</w:t>
      </w:r>
      <w:r w:rsidRPr="000D7272">
        <w:rPr>
          <w:rFonts w:ascii="Calibri" w:hAnsi="Calibri" w:cs="Calibri"/>
          <w:sz w:val="22"/>
          <w:szCs w:val="22"/>
        </w:rPr>
        <w:t xml:space="preserve"> 201</w:t>
      </w:r>
      <w:r>
        <w:rPr>
          <w:rFonts w:ascii="Calibri" w:hAnsi="Calibri" w:cs="Calibri"/>
          <w:sz w:val="22"/>
          <w:szCs w:val="22"/>
        </w:rPr>
        <w:t>8 – till date</w:t>
      </w:r>
    </w:p>
    <w:p w:rsidR="000E7DAE" w:rsidRPr="000D7272" w:rsidRDefault="000E7DAE" w:rsidP="000E7DAE">
      <w:pPr>
        <w:pStyle w:val="BodyText"/>
        <w:rPr>
          <w:rFonts w:ascii="Calibri" w:hAnsi="Calibri" w:cs="Calibri"/>
          <w:szCs w:val="22"/>
        </w:rPr>
      </w:pPr>
    </w:p>
    <w:p w:rsidR="000E7DAE" w:rsidRPr="000D7272" w:rsidRDefault="000E7DAE" w:rsidP="000E7DAE">
      <w:pPr>
        <w:pStyle w:val="BodyText"/>
        <w:rPr>
          <w:rFonts w:ascii="Calibri" w:hAnsi="Calibri" w:cs="Calibri"/>
          <w:b/>
          <w:szCs w:val="22"/>
        </w:rPr>
      </w:pPr>
      <w:r w:rsidRPr="000D7272">
        <w:rPr>
          <w:rFonts w:ascii="Calibri" w:hAnsi="Calibri" w:cs="Calibri"/>
          <w:b/>
          <w:szCs w:val="22"/>
        </w:rPr>
        <w:t>Description:</w:t>
      </w:r>
    </w:p>
    <w:p w:rsidR="000E7DAE" w:rsidRDefault="000E7DAE" w:rsidP="000E7DAE">
      <w:pPr>
        <w:pStyle w:val="NormalHelvetica"/>
        <w:rPr>
          <w:rFonts w:ascii="Calibri" w:hAnsi="Calibri" w:cs="Calibri"/>
          <w:sz w:val="22"/>
          <w:szCs w:val="22"/>
        </w:rPr>
      </w:pPr>
      <w:r w:rsidRPr="000D7272">
        <w:rPr>
          <w:rFonts w:ascii="Calibri" w:hAnsi="Calibri" w:cs="Calibri"/>
          <w:sz w:val="22"/>
          <w:szCs w:val="22"/>
        </w:rPr>
        <w:t xml:space="preserve">This project is </w:t>
      </w:r>
      <w:r w:rsidR="00C57783">
        <w:rPr>
          <w:rFonts w:ascii="Calibri" w:hAnsi="Calibri" w:cs="Calibri"/>
          <w:sz w:val="22"/>
          <w:szCs w:val="22"/>
        </w:rPr>
        <w:t>in Loyalty domain where in the credits of Travel, Purchases etc are measured and benefits are passed to customers.</w:t>
      </w:r>
    </w:p>
    <w:p w:rsidR="00B9532F" w:rsidRPr="000D7272" w:rsidRDefault="00B9532F" w:rsidP="000E7DAE">
      <w:pPr>
        <w:pStyle w:val="NormalHelvetica"/>
        <w:rPr>
          <w:rFonts w:ascii="Calibri" w:hAnsi="Calibri" w:cs="Calibri"/>
          <w:sz w:val="22"/>
          <w:szCs w:val="22"/>
        </w:rPr>
      </w:pPr>
    </w:p>
    <w:p w:rsidR="000E7DAE" w:rsidRPr="000D7272" w:rsidRDefault="000E7DAE" w:rsidP="000E7DAE">
      <w:pPr>
        <w:rPr>
          <w:rFonts w:ascii="Calibri" w:hAnsi="Calibri" w:cs="Calibri"/>
          <w:sz w:val="22"/>
          <w:szCs w:val="22"/>
        </w:rPr>
      </w:pPr>
      <w:ins w:id="5" w:author="Unknown" w:date="2009-05-15T17:30:00Z">
        <w:r w:rsidRPr="000D7272">
          <w:rPr>
            <w:rFonts w:ascii="Calibri" w:hAnsi="Calibri" w:cs="Calibri"/>
            <w:b/>
            <w:bCs/>
            <w:sz w:val="22"/>
            <w:szCs w:val="22"/>
          </w:rPr>
          <w:lastRenderedPageBreak/>
          <w:t>Responsibilities:</w:t>
        </w:r>
      </w:ins>
      <w:r w:rsidRPr="000D7272">
        <w:rPr>
          <w:rFonts w:ascii="Calibri" w:hAnsi="Calibri" w:cs="Calibri"/>
          <w:b/>
          <w:bCs/>
          <w:sz w:val="22"/>
          <w:szCs w:val="22"/>
        </w:rPr>
        <w:t xml:space="preserve"> </w:t>
      </w:r>
    </w:p>
    <w:p w:rsidR="000E7DAE" w:rsidRDefault="000E7DAE" w:rsidP="000E7DAE">
      <w:pPr>
        <w:pStyle w:val="List2"/>
        <w:numPr>
          <w:ilvl w:val="0"/>
          <w:numId w:val="7"/>
        </w:numPr>
        <w:tabs>
          <w:tab w:val="left" w:pos="450"/>
        </w:tabs>
        <w:rPr>
          <w:rFonts w:ascii="Calibri" w:hAnsi="Calibri" w:cs="Calibri"/>
          <w:sz w:val="22"/>
          <w:szCs w:val="22"/>
        </w:rPr>
      </w:pPr>
      <w:r w:rsidRPr="000D7272">
        <w:rPr>
          <w:rFonts w:ascii="Calibri" w:hAnsi="Calibri" w:cs="Calibri"/>
          <w:sz w:val="22"/>
          <w:szCs w:val="22"/>
        </w:rPr>
        <w:t>As a</w:t>
      </w:r>
      <w:r>
        <w:rPr>
          <w:rFonts w:ascii="Calibri" w:hAnsi="Calibri" w:cs="Calibri"/>
          <w:sz w:val="22"/>
          <w:szCs w:val="22"/>
        </w:rPr>
        <w:t>n architect responsible for bringing technical innovation, discussing technical solutions with client, responsible for delivering the entire project.</w:t>
      </w:r>
    </w:p>
    <w:p w:rsidR="000E7DAE" w:rsidRDefault="000E7DAE" w:rsidP="000E7DAE">
      <w:pPr>
        <w:pStyle w:val="List2"/>
        <w:numPr>
          <w:ilvl w:val="0"/>
          <w:numId w:val="7"/>
        </w:numPr>
        <w:tabs>
          <w:tab w:val="left" w:pos="450"/>
        </w:tabs>
        <w:rPr>
          <w:rFonts w:ascii="Calibri" w:hAnsi="Calibri" w:cs="Calibri"/>
          <w:sz w:val="22"/>
          <w:szCs w:val="22"/>
        </w:rPr>
      </w:pPr>
      <w:r>
        <w:rPr>
          <w:rFonts w:ascii="Calibri" w:hAnsi="Calibri" w:cs="Calibri"/>
          <w:sz w:val="22"/>
          <w:szCs w:val="22"/>
        </w:rPr>
        <w:t>Worked on AWS cloud, created elastic bean stalk servers, used S3 function</w:t>
      </w:r>
      <w:r w:rsidR="00C57783">
        <w:rPr>
          <w:rFonts w:ascii="Calibri" w:hAnsi="Calibri" w:cs="Calibri"/>
          <w:sz w:val="22"/>
          <w:szCs w:val="22"/>
        </w:rPr>
        <w:t>s, created Lambda funct</w:t>
      </w:r>
      <w:r w:rsidR="00881BB4">
        <w:rPr>
          <w:rFonts w:ascii="Calibri" w:hAnsi="Calibri" w:cs="Calibri"/>
          <w:sz w:val="22"/>
          <w:szCs w:val="22"/>
        </w:rPr>
        <w:t>ions</w:t>
      </w:r>
      <w:r w:rsidR="00841542">
        <w:rPr>
          <w:rFonts w:ascii="Calibri" w:hAnsi="Calibri" w:cs="Calibri"/>
          <w:sz w:val="22"/>
          <w:szCs w:val="22"/>
        </w:rPr>
        <w:t>, Kafka topics etc.</w:t>
      </w:r>
    </w:p>
    <w:p w:rsidR="00C57783" w:rsidRDefault="00C57783" w:rsidP="000E7DAE">
      <w:pPr>
        <w:pStyle w:val="List2"/>
        <w:numPr>
          <w:ilvl w:val="0"/>
          <w:numId w:val="7"/>
        </w:numPr>
        <w:tabs>
          <w:tab w:val="left" w:pos="450"/>
        </w:tabs>
        <w:rPr>
          <w:rFonts w:ascii="Calibri" w:hAnsi="Calibri" w:cs="Calibri"/>
          <w:sz w:val="22"/>
          <w:szCs w:val="22"/>
        </w:rPr>
      </w:pPr>
      <w:r>
        <w:rPr>
          <w:rFonts w:ascii="Calibri" w:hAnsi="Calibri" w:cs="Calibri"/>
          <w:sz w:val="22"/>
          <w:szCs w:val="22"/>
        </w:rPr>
        <w:t>Extensive use of Microservi</w:t>
      </w:r>
      <w:r w:rsidR="00841542">
        <w:rPr>
          <w:rFonts w:ascii="Calibri" w:hAnsi="Calibri" w:cs="Calibri"/>
          <w:sz w:val="22"/>
          <w:szCs w:val="22"/>
        </w:rPr>
        <w:t>c</w:t>
      </w:r>
      <w:r>
        <w:rPr>
          <w:rFonts w:ascii="Calibri" w:hAnsi="Calibri" w:cs="Calibri"/>
          <w:sz w:val="22"/>
          <w:szCs w:val="22"/>
        </w:rPr>
        <w:t>es, jdk1.8, JPA etc.</w:t>
      </w:r>
    </w:p>
    <w:p w:rsidR="008D2132" w:rsidRPr="008D2132" w:rsidRDefault="008D2132" w:rsidP="008D2132">
      <w:pPr>
        <w:pStyle w:val="List2"/>
        <w:numPr>
          <w:ilvl w:val="0"/>
          <w:numId w:val="7"/>
        </w:numPr>
        <w:tabs>
          <w:tab w:val="left" w:pos="450"/>
        </w:tabs>
        <w:rPr>
          <w:rFonts w:ascii="Calibri" w:hAnsi="Calibri" w:cs="Calibri"/>
          <w:sz w:val="22"/>
          <w:szCs w:val="22"/>
        </w:rPr>
      </w:pPr>
      <w:r>
        <w:rPr>
          <w:rFonts w:ascii="Calibri" w:hAnsi="Calibri" w:cs="Calibri"/>
          <w:sz w:val="22"/>
          <w:szCs w:val="22"/>
        </w:rPr>
        <w:t>Responsible for introducing of OKTA security.</w:t>
      </w:r>
    </w:p>
    <w:p w:rsidR="000E7DAE" w:rsidRDefault="000E7DAE" w:rsidP="000E7DAE">
      <w:pPr>
        <w:pStyle w:val="List2"/>
        <w:numPr>
          <w:ilvl w:val="0"/>
          <w:numId w:val="7"/>
        </w:numPr>
        <w:tabs>
          <w:tab w:val="left" w:pos="450"/>
        </w:tabs>
        <w:rPr>
          <w:rFonts w:ascii="Calibri" w:hAnsi="Calibri" w:cs="Calibri"/>
          <w:sz w:val="22"/>
          <w:szCs w:val="22"/>
        </w:rPr>
      </w:pPr>
      <w:r w:rsidRPr="000D7272">
        <w:rPr>
          <w:rFonts w:ascii="Calibri" w:hAnsi="Calibri" w:cs="Calibri"/>
          <w:sz w:val="22"/>
          <w:szCs w:val="22"/>
        </w:rPr>
        <w:t>Using Agile methodology for development</w:t>
      </w:r>
      <w:r>
        <w:rPr>
          <w:rFonts w:ascii="Calibri" w:hAnsi="Calibri" w:cs="Calibri"/>
          <w:sz w:val="22"/>
          <w:szCs w:val="22"/>
        </w:rPr>
        <w:t>, Sprint planning, managing show and tell etc</w:t>
      </w:r>
      <w:r w:rsidRPr="000D7272">
        <w:rPr>
          <w:rFonts w:ascii="Calibri" w:hAnsi="Calibri" w:cs="Calibri"/>
          <w:sz w:val="22"/>
          <w:szCs w:val="22"/>
        </w:rPr>
        <w:t>.</w:t>
      </w:r>
    </w:p>
    <w:p w:rsidR="000E7DAE" w:rsidRDefault="000E7DAE" w:rsidP="000E7DAE">
      <w:pPr>
        <w:pStyle w:val="List2"/>
        <w:numPr>
          <w:ilvl w:val="0"/>
          <w:numId w:val="7"/>
        </w:numPr>
        <w:tabs>
          <w:tab w:val="left" w:pos="450"/>
        </w:tabs>
        <w:rPr>
          <w:rFonts w:ascii="Calibri" w:hAnsi="Calibri" w:cs="Calibri"/>
          <w:sz w:val="22"/>
          <w:szCs w:val="22"/>
        </w:rPr>
      </w:pPr>
      <w:r>
        <w:rPr>
          <w:rFonts w:ascii="Calibri" w:hAnsi="Calibri" w:cs="Calibri"/>
          <w:sz w:val="22"/>
          <w:szCs w:val="22"/>
        </w:rPr>
        <w:t>Use of JAVA 8 Stream api for faster processing of database output.</w:t>
      </w:r>
    </w:p>
    <w:p w:rsidR="000E7DAE" w:rsidRDefault="00C57783" w:rsidP="000E7DAE">
      <w:pPr>
        <w:pStyle w:val="List2"/>
        <w:numPr>
          <w:ilvl w:val="0"/>
          <w:numId w:val="7"/>
        </w:numPr>
        <w:tabs>
          <w:tab w:val="left" w:pos="450"/>
        </w:tabs>
        <w:rPr>
          <w:rFonts w:ascii="Calibri" w:hAnsi="Calibri" w:cs="Calibri"/>
          <w:sz w:val="22"/>
          <w:szCs w:val="22"/>
        </w:rPr>
      </w:pPr>
      <w:r>
        <w:rPr>
          <w:rFonts w:ascii="Calibri" w:hAnsi="Calibri" w:cs="Calibri"/>
          <w:sz w:val="22"/>
          <w:szCs w:val="22"/>
        </w:rPr>
        <w:t>Extens</w:t>
      </w:r>
      <w:r w:rsidR="00764B20">
        <w:rPr>
          <w:rFonts w:ascii="Calibri" w:hAnsi="Calibri" w:cs="Calibri"/>
          <w:sz w:val="22"/>
          <w:szCs w:val="22"/>
        </w:rPr>
        <w:t>ive use of Junit and BDD testing, Sonar cube.</w:t>
      </w:r>
    </w:p>
    <w:p w:rsidR="007E6B8F" w:rsidRDefault="007E6B8F" w:rsidP="00FD79E6">
      <w:pPr>
        <w:pStyle w:val="BodyText"/>
        <w:rPr>
          <w:rFonts w:ascii="Calibri" w:hAnsi="Calibri" w:cs="Calibri"/>
          <w:b/>
          <w:szCs w:val="22"/>
          <w:u w:val="single"/>
        </w:rPr>
      </w:pPr>
      <w:r>
        <w:rPr>
          <w:rFonts w:ascii="Calibri" w:hAnsi="Calibri" w:cs="Calibri"/>
          <w:b/>
          <w:noProof/>
          <w:szCs w:val="22"/>
          <w:u w:val="single"/>
        </w:rPr>
        <mc:AlternateContent>
          <mc:Choice Requires="wps">
            <w:drawing>
              <wp:anchor distT="0" distB="0" distL="114300" distR="114300" simplePos="0" relativeHeight="251666432" behindDoc="0" locked="0" layoutInCell="1" allowOverlap="1" wp14:anchorId="6DBF5988" wp14:editId="60DAB7F5">
                <wp:simplePos x="0" y="0"/>
                <wp:positionH relativeFrom="page">
                  <wp:posOffset>800101</wp:posOffset>
                </wp:positionH>
                <wp:positionV relativeFrom="paragraph">
                  <wp:posOffset>173990</wp:posOffset>
                </wp:positionV>
                <wp:extent cx="6559550" cy="45719"/>
                <wp:effectExtent l="0" t="0" r="31750" b="3111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59550" cy="45719"/>
                        </a:xfrm>
                        <a:prstGeom prst="straightConnector1">
                          <a:avLst/>
                        </a:prstGeom>
                        <a:noFill/>
                        <a:ln w="9525">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522E72" id="AutoShape 3" o:spid="_x0000_s1026" type="#_x0000_t32" style="position:absolute;margin-left:63pt;margin-top:13.7pt;width:516.5pt;height:3.6pt;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" strokecolor="#2e74b5">
                <w10:wrap anchorx="page"/>
              </v:shape>
            </w:pict>
          </mc:Fallback>
        </mc:AlternateContent>
      </w:r>
    </w:p>
    <w:p w:rsidR="007E6B8F" w:rsidRDefault="007E6B8F" w:rsidP="00FD79E6">
      <w:pPr>
        <w:pStyle w:val="BodyText"/>
        <w:rPr>
          <w:rFonts w:ascii="Calibri" w:hAnsi="Calibri" w:cs="Calibri"/>
          <w:b/>
          <w:szCs w:val="22"/>
          <w:u w:val="single"/>
        </w:rPr>
      </w:pPr>
    </w:p>
    <w:p w:rsidR="00317978" w:rsidRPr="000D7272" w:rsidRDefault="000636C8" w:rsidP="00317978">
      <w:pPr>
        <w:rPr>
          <w:rFonts w:ascii="Calibri" w:hAnsi="Calibri" w:cs="Calibri"/>
          <w:b/>
          <w:sz w:val="24"/>
          <w:szCs w:val="24"/>
        </w:rPr>
      </w:pPr>
      <w:r>
        <w:rPr>
          <w:rFonts w:ascii="Calibri" w:hAnsi="Calibri" w:cs="Calibri"/>
          <w:b/>
          <w:sz w:val="24"/>
          <w:szCs w:val="24"/>
        </w:rPr>
        <w:t>CitiusTech</w:t>
      </w:r>
      <w:r w:rsidRPr="000D7272">
        <w:rPr>
          <w:rFonts w:ascii="Calibri" w:hAnsi="Calibri" w:cs="Calibri"/>
          <w:b/>
          <w:sz w:val="24"/>
          <w:szCs w:val="24"/>
        </w:rPr>
        <w:t>,</w:t>
      </w:r>
      <w:r w:rsidR="00317978" w:rsidRPr="000D7272">
        <w:rPr>
          <w:rFonts w:ascii="Calibri" w:hAnsi="Calibri" w:cs="Calibri"/>
          <w:b/>
          <w:sz w:val="24"/>
          <w:szCs w:val="24"/>
        </w:rPr>
        <w:t xml:space="preserve"> Mumbai</w:t>
      </w:r>
    </w:p>
    <w:p w:rsidR="00317978" w:rsidRPr="000D7272" w:rsidRDefault="00317978" w:rsidP="00317978">
      <w:pPr>
        <w:rPr>
          <w:rFonts w:ascii="Calibri" w:hAnsi="Calibri" w:cs="Calibri"/>
          <w:b/>
          <w:sz w:val="24"/>
          <w:szCs w:val="24"/>
        </w:rPr>
      </w:pPr>
      <w:r>
        <w:rPr>
          <w:rFonts w:ascii="Calibri" w:hAnsi="Calibri" w:cs="Calibri"/>
          <w:b/>
          <w:sz w:val="24"/>
          <w:szCs w:val="24"/>
        </w:rPr>
        <w:t>March</w:t>
      </w:r>
      <w:r w:rsidRPr="000D7272">
        <w:rPr>
          <w:rFonts w:ascii="Calibri" w:hAnsi="Calibri" w:cs="Calibri"/>
          <w:b/>
          <w:sz w:val="24"/>
          <w:szCs w:val="24"/>
        </w:rPr>
        <w:t xml:space="preserve"> 201</w:t>
      </w:r>
      <w:r>
        <w:rPr>
          <w:rFonts w:ascii="Calibri" w:hAnsi="Calibri" w:cs="Calibri"/>
          <w:b/>
          <w:sz w:val="24"/>
          <w:szCs w:val="24"/>
        </w:rPr>
        <w:t>7</w:t>
      </w:r>
      <w:r w:rsidRPr="000D7272">
        <w:rPr>
          <w:rFonts w:ascii="Calibri" w:hAnsi="Calibri" w:cs="Calibri"/>
          <w:b/>
          <w:sz w:val="24"/>
          <w:szCs w:val="24"/>
        </w:rPr>
        <w:t xml:space="preserve"> – </w:t>
      </w:r>
      <w:r w:rsidR="007E6B8F">
        <w:rPr>
          <w:rFonts w:ascii="Calibri" w:hAnsi="Calibri" w:cs="Calibri"/>
          <w:b/>
          <w:sz w:val="24"/>
          <w:szCs w:val="24"/>
        </w:rPr>
        <w:t>Oct 2018</w:t>
      </w:r>
    </w:p>
    <w:p w:rsidR="00317978" w:rsidRPr="000D7272" w:rsidRDefault="00317978" w:rsidP="00317978">
      <w:pPr>
        <w:rPr>
          <w:rFonts w:ascii="Calibri" w:hAnsi="Calibri" w:cs="Calibri"/>
          <w:b/>
          <w:sz w:val="22"/>
          <w:szCs w:val="22"/>
        </w:rPr>
      </w:pPr>
    </w:p>
    <w:p w:rsidR="00317978" w:rsidRPr="000D7272" w:rsidRDefault="00317978" w:rsidP="00317978">
      <w:pPr>
        <w:rPr>
          <w:rFonts w:ascii="Calibri" w:hAnsi="Calibri" w:cs="Calibri"/>
          <w:bCs/>
          <w:sz w:val="22"/>
          <w:szCs w:val="22"/>
        </w:rPr>
      </w:pPr>
      <w:r w:rsidRPr="000D7272">
        <w:rPr>
          <w:rFonts w:ascii="Calibri" w:hAnsi="Calibri" w:cs="Calibri"/>
          <w:b/>
          <w:sz w:val="22"/>
          <w:szCs w:val="22"/>
        </w:rPr>
        <w:t>Clients</w:t>
      </w:r>
      <w:r w:rsidRPr="000D7272">
        <w:rPr>
          <w:rFonts w:ascii="Calibri" w:hAnsi="Calibri" w:cs="Calibri"/>
          <w:b/>
          <w:sz w:val="22"/>
          <w:szCs w:val="22"/>
        </w:rPr>
        <w:tab/>
      </w:r>
      <w:r w:rsidRPr="000D7272">
        <w:rPr>
          <w:rFonts w:ascii="Calibri" w:hAnsi="Calibri" w:cs="Calibri"/>
          <w:sz w:val="22"/>
          <w:szCs w:val="22"/>
        </w:rPr>
        <w:tab/>
      </w:r>
      <w:r w:rsidRPr="000D7272">
        <w:rPr>
          <w:rFonts w:ascii="Calibri" w:hAnsi="Calibri" w:cs="Calibri"/>
          <w:b/>
          <w:sz w:val="22"/>
          <w:szCs w:val="22"/>
        </w:rPr>
        <w:t>:</w:t>
      </w:r>
      <w:r w:rsidRPr="000D7272">
        <w:rPr>
          <w:rFonts w:ascii="Calibri" w:hAnsi="Calibri" w:cs="Calibri"/>
          <w:sz w:val="22"/>
          <w:szCs w:val="22"/>
        </w:rPr>
        <w:t xml:space="preserve"> </w:t>
      </w:r>
      <w:r>
        <w:rPr>
          <w:rFonts w:ascii="Calibri" w:hAnsi="Calibri" w:cs="Calibri"/>
          <w:bCs/>
          <w:sz w:val="22"/>
          <w:szCs w:val="22"/>
        </w:rPr>
        <w:t>USA based clients</w:t>
      </w:r>
      <w:r w:rsidRPr="000D7272">
        <w:rPr>
          <w:rFonts w:ascii="Calibri" w:hAnsi="Calibri" w:cs="Calibri"/>
          <w:bCs/>
          <w:sz w:val="22"/>
          <w:szCs w:val="22"/>
        </w:rPr>
        <w:t>.</w:t>
      </w:r>
    </w:p>
    <w:p w:rsidR="00317978" w:rsidRPr="000D7272" w:rsidRDefault="00317978" w:rsidP="00317978">
      <w:pPr>
        <w:rPr>
          <w:ins w:id="6" w:author="Unknown" w:date="2009-05-15T17:30:00Z"/>
          <w:rFonts w:ascii="Calibri" w:hAnsi="Calibri" w:cs="Calibri"/>
          <w:bCs/>
          <w:sz w:val="22"/>
          <w:szCs w:val="22"/>
        </w:rPr>
      </w:pPr>
      <w:r w:rsidRPr="000D7272">
        <w:rPr>
          <w:rFonts w:ascii="Calibri" w:hAnsi="Calibri" w:cs="Calibri"/>
          <w:b/>
          <w:bCs/>
          <w:sz w:val="22"/>
          <w:szCs w:val="22"/>
        </w:rPr>
        <w:t>Location</w:t>
      </w:r>
      <w:r w:rsidRPr="000D7272">
        <w:rPr>
          <w:rFonts w:ascii="Calibri" w:hAnsi="Calibri" w:cs="Calibri"/>
          <w:b/>
          <w:bCs/>
          <w:sz w:val="22"/>
          <w:szCs w:val="22"/>
        </w:rPr>
        <w:tab/>
        <w:t>:</w:t>
      </w:r>
      <w:r w:rsidRPr="000D7272">
        <w:rPr>
          <w:rFonts w:ascii="Calibri" w:hAnsi="Calibri" w:cs="Calibri"/>
          <w:bCs/>
          <w:sz w:val="22"/>
          <w:szCs w:val="22"/>
        </w:rPr>
        <w:t xml:space="preserve"> Mumbai</w:t>
      </w:r>
    </w:p>
    <w:p w:rsidR="00317978" w:rsidRPr="000D7272" w:rsidRDefault="00317978" w:rsidP="00317978">
      <w:pPr>
        <w:pStyle w:val="BodyText"/>
        <w:rPr>
          <w:rFonts w:ascii="Calibri" w:hAnsi="Calibri" w:cs="Calibri"/>
          <w:szCs w:val="22"/>
        </w:rPr>
      </w:pPr>
      <w:r w:rsidRPr="000D7272">
        <w:rPr>
          <w:rFonts w:ascii="Calibri" w:hAnsi="Calibri" w:cs="Calibri"/>
          <w:b/>
          <w:szCs w:val="22"/>
        </w:rPr>
        <w:t>Environment</w:t>
      </w:r>
      <w:r w:rsidRPr="000D7272">
        <w:rPr>
          <w:rFonts w:ascii="Calibri" w:hAnsi="Calibri" w:cs="Calibri"/>
          <w:szCs w:val="22"/>
        </w:rPr>
        <w:tab/>
      </w:r>
      <w:r w:rsidRPr="000D7272">
        <w:rPr>
          <w:rFonts w:ascii="Calibri" w:hAnsi="Calibri" w:cs="Calibri"/>
          <w:b/>
          <w:szCs w:val="22"/>
        </w:rPr>
        <w:t>:</w:t>
      </w:r>
      <w:r w:rsidRPr="000D7272">
        <w:rPr>
          <w:rFonts w:ascii="Calibri" w:hAnsi="Calibri" w:cs="Calibri"/>
          <w:szCs w:val="22"/>
        </w:rPr>
        <w:t xml:space="preserve"> J2EE, </w:t>
      </w:r>
      <w:r w:rsidR="00FC7FA0">
        <w:rPr>
          <w:rFonts w:ascii="Calibri" w:hAnsi="Calibri" w:cs="Calibri"/>
          <w:szCs w:val="22"/>
        </w:rPr>
        <w:t>Amazon cloud</w:t>
      </w:r>
      <w:r w:rsidRPr="000D7272">
        <w:rPr>
          <w:rFonts w:ascii="Calibri" w:hAnsi="Calibri" w:cs="Calibri"/>
          <w:szCs w:val="22"/>
        </w:rPr>
        <w:t xml:space="preserve">, </w:t>
      </w:r>
      <w:r w:rsidR="008762E9">
        <w:rPr>
          <w:rFonts w:ascii="Calibri" w:hAnsi="Calibri" w:cs="Calibri"/>
          <w:szCs w:val="22"/>
        </w:rPr>
        <w:t>Mongo DB</w:t>
      </w:r>
      <w:r w:rsidRPr="000D7272">
        <w:rPr>
          <w:rFonts w:ascii="Calibri" w:hAnsi="Calibri" w:cs="Calibri"/>
          <w:szCs w:val="22"/>
        </w:rPr>
        <w:t xml:space="preserve">, </w:t>
      </w:r>
      <w:r w:rsidR="00FC7FA0">
        <w:rPr>
          <w:rFonts w:ascii="Calibri" w:hAnsi="Calibri" w:cs="Calibri"/>
          <w:szCs w:val="22"/>
        </w:rPr>
        <w:t>SQS messages</w:t>
      </w:r>
      <w:r w:rsidRPr="000D7272">
        <w:rPr>
          <w:rFonts w:ascii="Calibri" w:hAnsi="Calibri" w:cs="Calibri"/>
          <w:szCs w:val="22"/>
        </w:rPr>
        <w:t>, Spring</w:t>
      </w:r>
      <w:r w:rsidR="00442765">
        <w:rPr>
          <w:rFonts w:ascii="Calibri" w:hAnsi="Calibri" w:cs="Calibri"/>
          <w:szCs w:val="22"/>
        </w:rPr>
        <w:t xml:space="preserve"> boot, </w:t>
      </w:r>
      <w:r w:rsidR="008762E9">
        <w:rPr>
          <w:rFonts w:ascii="Calibri" w:hAnsi="Calibri" w:cs="Calibri"/>
          <w:szCs w:val="22"/>
        </w:rPr>
        <w:t>Micro Services</w:t>
      </w:r>
      <w:r w:rsidR="00442765">
        <w:rPr>
          <w:rFonts w:ascii="Calibri" w:hAnsi="Calibri" w:cs="Calibri"/>
          <w:szCs w:val="22"/>
        </w:rPr>
        <w:t>,</w:t>
      </w:r>
      <w:r w:rsidR="00FC7FA0">
        <w:rPr>
          <w:rFonts w:ascii="Calibri" w:hAnsi="Calibri" w:cs="Calibri"/>
          <w:szCs w:val="22"/>
        </w:rPr>
        <w:t xml:space="preserve"> Angular</w:t>
      </w:r>
      <w:r w:rsidR="00442765">
        <w:rPr>
          <w:rFonts w:ascii="Calibri" w:hAnsi="Calibri" w:cs="Calibri"/>
          <w:szCs w:val="22"/>
        </w:rPr>
        <w:t xml:space="preserve"> 2/4</w:t>
      </w:r>
      <w:r w:rsidRPr="000D7272">
        <w:rPr>
          <w:rFonts w:ascii="Calibri" w:hAnsi="Calibri" w:cs="Calibri"/>
          <w:szCs w:val="22"/>
        </w:rPr>
        <w:t>.</w:t>
      </w:r>
    </w:p>
    <w:p w:rsidR="00317978" w:rsidRPr="000D7272" w:rsidRDefault="00317978" w:rsidP="00317978">
      <w:pPr>
        <w:rPr>
          <w:rFonts w:ascii="Calibri" w:hAnsi="Calibri" w:cs="Calibri"/>
          <w:sz w:val="22"/>
          <w:szCs w:val="22"/>
        </w:rPr>
      </w:pPr>
      <w:r w:rsidRPr="000D7272">
        <w:rPr>
          <w:rFonts w:ascii="Calibri" w:hAnsi="Calibri" w:cs="Calibri"/>
          <w:b/>
          <w:sz w:val="22"/>
          <w:szCs w:val="22"/>
        </w:rPr>
        <w:t>Role</w:t>
      </w:r>
      <w:r w:rsidRPr="000D7272">
        <w:rPr>
          <w:rFonts w:ascii="Calibri" w:hAnsi="Calibri" w:cs="Calibri"/>
          <w:sz w:val="22"/>
          <w:szCs w:val="22"/>
        </w:rPr>
        <w:tab/>
      </w:r>
      <w:r w:rsidRPr="000D7272">
        <w:rPr>
          <w:rFonts w:ascii="Calibri" w:hAnsi="Calibri" w:cs="Calibri"/>
          <w:sz w:val="22"/>
          <w:szCs w:val="22"/>
        </w:rPr>
        <w:tab/>
      </w:r>
      <w:r w:rsidRPr="000D7272">
        <w:rPr>
          <w:rFonts w:ascii="Calibri" w:hAnsi="Calibri" w:cs="Calibri"/>
          <w:b/>
          <w:sz w:val="22"/>
          <w:szCs w:val="22"/>
        </w:rPr>
        <w:t>:</w:t>
      </w:r>
      <w:r w:rsidRPr="000D7272">
        <w:rPr>
          <w:rFonts w:ascii="Calibri" w:hAnsi="Calibri" w:cs="Calibri"/>
          <w:sz w:val="22"/>
          <w:szCs w:val="22"/>
        </w:rPr>
        <w:t xml:space="preserve"> </w:t>
      </w:r>
      <w:r>
        <w:rPr>
          <w:rFonts w:ascii="Calibri" w:hAnsi="Calibri" w:cs="Calibri"/>
          <w:sz w:val="22"/>
          <w:szCs w:val="22"/>
        </w:rPr>
        <w:t>Senior Solution Architect</w:t>
      </w:r>
    </w:p>
    <w:p w:rsidR="009657A4" w:rsidRDefault="00317978">
      <w:pPr>
        <w:rPr>
          <w:rFonts w:ascii="Calibri" w:hAnsi="Calibri" w:cs="Calibri"/>
          <w:sz w:val="22"/>
          <w:szCs w:val="22"/>
        </w:rPr>
      </w:pPr>
      <w:r w:rsidRPr="000D7272">
        <w:rPr>
          <w:rFonts w:ascii="Calibri" w:hAnsi="Calibri" w:cs="Calibri"/>
          <w:b/>
          <w:sz w:val="22"/>
          <w:szCs w:val="22"/>
        </w:rPr>
        <w:t>Duration</w:t>
      </w:r>
      <w:r w:rsidRPr="000D7272">
        <w:rPr>
          <w:rFonts w:ascii="Calibri" w:hAnsi="Calibri" w:cs="Calibri"/>
          <w:b/>
          <w:sz w:val="22"/>
          <w:szCs w:val="22"/>
        </w:rPr>
        <w:tab/>
        <w:t>:</w:t>
      </w:r>
      <w:r w:rsidRPr="000D7272">
        <w:rPr>
          <w:rFonts w:ascii="Calibri" w:hAnsi="Calibri" w:cs="Calibri"/>
          <w:sz w:val="22"/>
          <w:szCs w:val="22"/>
        </w:rPr>
        <w:t xml:space="preserve"> </w:t>
      </w:r>
      <w:r>
        <w:rPr>
          <w:rFonts w:ascii="Calibri" w:hAnsi="Calibri" w:cs="Calibri"/>
          <w:sz w:val="22"/>
          <w:szCs w:val="22"/>
        </w:rPr>
        <w:t>March</w:t>
      </w:r>
      <w:r w:rsidRPr="000D7272">
        <w:rPr>
          <w:rFonts w:ascii="Calibri" w:hAnsi="Calibri" w:cs="Calibri"/>
          <w:sz w:val="22"/>
          <w:szCs w:val="22"/>
        </w:rPr>
        <w:t xml:space="preserve"> 201</w:t>
      </w:r>
      <w:r>
        <w:rPr>
          <w:rFonts w:ascii="Calibri" w:hAnsi="Calibri" w:cs="Calibri"/>
          <w:sz w:val="22"/>
          <w:szCs w:val="22"/>
        </w:rPr>
        <w:t>7</w:t>
      </w:r>
      <w:r w:rsidR="007E6B8F">
        <w:rPr>
          <w:rFonts w:ascii="Calibri" w:hAnsi="Calibri" w:cs="Calibri"/>
          <w:sz w:val="22"/>
          <w:szCs w:val="22"/>
        </w:rPr>
        <w:t xml:space="preserve"> – Oct 2018</w:t>
      </w:r>
    </w:p>
    <w:p w:rsidR="00317978" w:rsidRPr="000D7272" w:rsidRDefault="00317978" w:rsidP="00317978">
      <w:pPr>
        <w:pStyle w:val="BodyText"/>
        <w:rPr>
          <w:rFonts w:ascii="Calibri" w:hAnsi="Calibri" w:cs="Calibri"/>
          <w:szCs w:val="22"/>
        </w:rPr>
      </w:pPr>
    </w:p>
    <w:p w:rsidR="00317978" w:rsidRPr="000D7272" w:rsidRDefault="00317978" w:rsidP="00317978">
      <w:pPr>
        <w:pStyle w:val="BodyText"/>
        <w:rPr>
          <w:rFonts w:ascii="Calibri" w:hAnsi="Calibri" w:cs="Calibri"/>
          <w:b/>
          <w:szCs w:val="22"/>
        </w:rPr>
      </w:pPr>
      <w:r w:rsidRPr="000D7272">
        <w:rPr>
          <w:rFonts w:ascii="Calibri" w:hAnsi="Calibri" w:cs="Calibri"/>
          <w:b/>
          <w:szCs w:val="22"/>
        </w:rPr>
        <w:t>Description:</w:t>
      </w:r>
    </w:p>
    <w:p w:rsidR="00073584" w:rsidRDefault="00317978" w:rsidP="00317978">
      <w:pPr>
        <w:pStyle w:val="NormalHelvetica"/>
        <w:rPr>
          <w:rFonts w:ascii="Calibri" w:hAnsi="Calibri" w:cs="Calibri"/>
          <w:sz w:val="22"/>
          <w:szCs w:val="22"/>
        </w:rPr>
      </w:pPr>
      <w:r w:rsidRPr="000D7272">
        <w:rPr>
          <w:rFonts w:ascii="Calibri" w:hAnsi="Calibri" w:cs="Calibri"/>
          <w:sz w:val="22"/>
          <w:szCs w:val="22"/>
        </w:rPr>
        <w:t xml:space="preserve">This project is mainly responsible for </w:t>
      </w:r>
      <w:r>
        <w:rPr>
          <w:rFonts w:ascii="Calibri" w:hAnsi="Calibri" w:cs="Calibri"/>
          <w:sz w:val="22"/>
          <w:szCs w:val="22"/>
        </w:rPr>
        <w:t>handling the medical data for different clinician, different medical reports, handling of data on cloud etc</w:t>
      </w:r>
      <w:r w:rsidRPr="000D7272">
        <w:rPr>
          <w:rFonts w:ascii="Calibri" w:hAnsi="Calibri" w:cs="Calibri"/>
          <w:sz w:val="22"/>
          <w:szCs w:val="22"/>
        </w:rPr>
        <w:t>.</w:t>
      </w:r>
    </w:p>
    <w:p w:rsidR="00073584" w:rsidRDefault="00073584">
      <w:pPr>
        <w:rPr>
          <w:rFonts w:ascii="Calibri" w:hAnsi="Calibri" w:cs="Calibri"/>
          <w:sz w:val="22"/>
          <w:szCs w:val="22"/>
        </w:rPr>
      </w:pPr>
      <w:bookmarkStart w:id="7" w:name="_GoBack"/>
      <w:bookmarkEnd w:id="7"/>
    </w:p>
    <w:p w:rsidR="00317978" w:rsidRPr="000D7272" w:rsidRDefault="00317978" w:rsidP="00317978">
      <w:pPr>
        <w:rPr>
          <w:rFonts w:ascii="Calibri" w:hAnsi="Calibri" w:cs="Calibri"/>
          <w:sz w:val="22"/>
          <w:szCs w:val="22"/>
        </w:rPr>
      </w:pPr>
      <w:ins w:id="8" w:author="Unknown" w:date="2009-05-15T17:30:00Z">
        <w:r w:rsidRPr="000D7272">
          <w:rPr>
            <w:rFonts w:ascii="Calibri" w:hAnsi="Calibri" w:cs="Calibri"/>
            <w:b/>
            <w:bCs/>
            <w:sz w:val="22"/>
            <w:szCs w:val="22"/>
          </w:rPr>
          <w:t>Responsibilities:</w:t>
        </w:r>
      </w:ins>
      <w:r w:rsidRPr="000D7272">
        <w:rPr>
          <w:rFonts w:ascii="Calibri" w:hAnsi="Calibri" w:cs="Calibri"/>
          <w:b/>
          <w:bCs/>
          <w:sz w:val="22"/>
          <w:szCs w:val="22"/>
        </w:rPr>
        <w:t xml:space="preserve"> </w:t>
      </w:r>
    </w:p>
    <w:p w:rsidR="00317978" w:rsidRDefault="00317978" w:rsidP="00317978">
      <w:pPr>
        <w:pStyle w:val="List2"/>
        <w:numPr>
          <w:ilvl w:val="0"/>
          <w:numId w:val="7"/>
        </w:numPr>
        <w:tabs>
          <w:tab w:val="left" w:pos="450"/>
        </w:tabs>
        <w:rPr>
          <w:rFonts w:ascii="Calibri" w:hAnsi="Calibri" w:cs="Calibri"/>
          <w:sz w:val="22"/>
          <w:szCs w:val="22"/>
        </w:rPr>
      </w:pPr>
      <w:r w:rsidRPr="000D7272">
        <w:rPr>
          <w:rFonts w:ascii="Calibri" w:hAnsi="Calibri" w:cs="Calibri"/>
          <w:sz w:val="22"/>
          <w:szCs w:val="22"/>
        </w:rPr>
        <w:t>As a</w:t>
      </w:r>
      <w:r>
        <w:rPr>
          <w:rFonts w:ascii="Calibri" w:hAnsi="Calibri" w:cs="Calibri"/>
          <w:sz w:val="22"/>
          <w:szCs w:val="22"/>
        </w:rPr>
        <w:t>n architect responsible for bringing technical innovation, discussing technical solutions with client</w:t>
      </w:r>
      <w:r w:rsidR="00FC7FA0">
        <w:rPr>
          <w:rFonts w:ascii="Calibri" w:hAnsi="Calibri" w:cs="Calibri"/>
          <w:sz w:val="22"/>
          <w:szCs w:val="22"/>
        </w:rPr>
        <w:t xml:space="preserve">, responsible for delivering the entire </w:t>
      </w:r>
      <w:r w:rsidR="000636C8">
        <w:rPr>
          <w:rFonts w:ascii="Calibri" w:hAnsi="Calibri" w:cs="Calibri"/>
          <w:sz w:val="22"/>
          <w:szCs w:val="22"/>
        </w:rPr>
        <w:t>project.</w:t>
      </w:r>
    </w:p>
    <w:p w:rsidR="0074785D" w:rsidRPr="000D7272" w:rsidRDefault="0074785D" w:rsidP="00317978">
      <w:pPr>
        <w:pStyle w:val="List2"/>
        <w:numPr>
          <w:ilvl w:val="0"/>
          <w:numId w:val="7"/>
        </w:numPr>
        <w:tabs>
          <w:tab w:val="left" w:pos="450"/>
        </w:tabs>
        <w:rPr>
          <w:rFonts w:ascii="Calibri" w:hAnsi="Calibri" w:cs="Calibri"/>
          <w:sz w:val="22"/>
          <w:szCs w:val="22"/>
        </w:rPr>
      </w:pPr>
      <w:r>
        <w:rPr>
          <w:rFonts w:ascii="Calibri" w:hAnsi="Calibri" w:cs="Calibri"/>
          <w:sz w:val="22"/>
          <w:szCs w:val="22"/>
        </w:rPr>
        <w:t>Worked on AWS cloud, created elastic bean stalk servers, used S3 functions, created Lambda functions etc.</w:t>
      </w:r>
    </w:p>
    <w:p w:rsidR="00317978" w:rsidRDefault="00317978" w:rsidP="00317978">
      <w:pPr>
        <w:pStyle w:val="List2"/>
        <w:numPr>
          <w:ilvl w:val="0"/>
          <w:numId w:val="7"/>
        </w:numPr>
        <w:tabs>
          <w:tab w:val="left" w:pos="450"/>
        </w:tabs>
        <w:rPr>
          <w:rFonts w:ascii="Calibri" w:hAnsi="Calibri" w:cs="Calibri"/>
          <w:sz w:val="22"/>
          <w:szCs w:val="22"/>
        </w:rPr>
      </w:pPr>
      <w:r w:rsidRPr="000D7272">
        <w:rPr>
          <w:rFonts w:ascii="Calibri" w:hAnsi="Calibri" w:cs="Calibri"/>
          <w:sz w:val="22"/>
          <w:szCs w:val="22"/>
        </w:rPr>
        <w:t>Using Agile methodology for development</w:t>
      </w:r>
      <w:r w:rsidR="00FC7FA0">
        <w:rPr>
          <w:rFonts w:ascii="Calibri" w:hAnsi="Calibri" w:cs="Calibri"/>
          <w:sz w:val="22"/>
          <w:szCs w:val="22"/>
        </w:rPr>
        <w:t>, Sprint planning, managing show and tell etc</w:t>
      </w:r>
      <w:r w:rsidRPr="000D7272">
        <w:rPr>
          <w:rFonts w:ascii="Calibri" w:hAnsi="Calibri" w:cs="Calibri"/>
          <w:sz w:val="22"/>
          <w:szCs w:val="22"/>
        </w:rPr>
        <w:t>.</w:t>
      </w:r>
    </w:p>
    <w:p w:rsidR="007D6C0B" w:rsidRDefault="007D6C0B" w:rsidP="00317978">
      <w:pPr>
        <w:pStyle w:val="List2"/>
        <w:numPr>
          <w:ilvl w:val="0"/>
          <w:numId w:val="7"/>
        </w:numPr>
        <w:tabs>
          <w:tab w:val="left" w:pos="450"/>
        </w:tabs>
        <w:rPr>
          <w:rFonts w:ascii="Calibri" w:hAnsi="Calibri" w:cs="Calibri"/>
          <w:sz w:val="22"/>
          <w:szCs w:val="22"/>
        </w:rPr>
      </w:pPr>
      <w:r>
        <w:rPr>
          <w:rFonts w:ascii="Calibri" w:hAnsi="Calibri" w:cs="Calibri"/>
          <w:sz w:val="22"/>
          <w:szCs w:val="22"/>
        </w:rPr>
        <w:t>Use of JAVA 8 Stream api for faster processing of database output.</w:t>
      </w:r>
    </w:p>
    <w:p w:rsidR="00A40B34" w:rsidRDefault="00A40B34" w:rsidP="00317978">
      <w:pPr>
        <w:pStyle w:val="List2"/>
        <w:numPr>
          <w:ilvl w:val="0"/>
          <w:numId w:val="7"/>
        </w:numPr>
        <w:tabs>
          <w:tab w:val="left" w:pos="450"/>
        </w:tabs>
        <w:rPr>
          <w:rFonts w:ascii="Calibri" w:hAnsi="Calibri" w:cs="Calibri"/>
          <w:sz w:val="22"/>
          <w:szCs w:val="22"/>
        </w:rPr>
      </w:pPr>
      <w:r>
        <w:rPr>
          <w:rFonts w:ascii="Calibri" w:hAnsi="Calibri" w:cs="Calibri"/>
          <w:sz w:val="22"/>
          <w:szCs w:val="22"/>
        </w:rPr>
        <w:t>Responsible for introducing of OKTA security.</w:t>
      </w:r>
    </w:p>
    <w:p w:rsidR="00A40B34" w:rsidRPr="000D7272" w:rsidRDefault="00A40B34" w:rsidP="00317978">
      <w:pPr>
        <w:pStyle w:val="List2"/>
        <w:numPr>
          <w:ilvl w:val="0"/>
          <w:numId w:val="7"/>
        </w:numPr>
        <w:tabs>
          <w:tab w:val="left" w:pos="450"/>
        </w:tabs>
        <w:rPr>
          <w:rFonts w:ascii="Calibri" w:hAnsi="Calibri" w:cs="Calibri"/>
          <w:sz w:val="22"/>
          <w:szCs w:val="22"/>
        </w:rPr>
      </w:pPr>
      <w:r>
        <w:rPr>
          <w:rFonts w:ascii="Calibri" w:hAnsi="Calibri" w:cs="Calibri"/>
          <w:sz w:val="22"/>
          <w:szCs w:val="22"/>
        </w:rPr>
        <w:t>Responsible for introduction of Sonar and eclipse plugins for maintaining code quality.</w:t>
      </w:r>
    </w:p>
    <w:p w:rsidR="00317978" w:rsidRPr="000D7272" w:rsidRDefault="00317978" w:rsidP="00317978">
      <w:pPr>
        <w:pStyle w:val="List2"/>
        <w:numPr>
          <w:ilvl w:val="0"/>
          <w:numId w:val="7"/>
        </w:numPr>
        <w:tabs>
          <w:tab w:val="left" w:pos="450"/>
        </w:tabs>
        <w:rPr>
          <w:rFonts w:ascii="Calibri" w:hAnsi="Calibri" w:cs="Calibri"/>
          <w:sz w:val="22"/>
          <w:szCs w:val="22"/>
        </w:rPr>
      </w:pPr>
      <w:r w:rsidRPr="000D7272">
        <w:rPr>
          <w:rFonts w:ascii="Calibri" w:hAnsi="Calibri" w:cs="Calibri"/>
          <w:sz w:val="22"/>
          <w:szCs w:val="22"/>
        </w:rPr>
        <w:t>Responsible for handling a team, effort estimation, code review, Analysis and Design and even development of Key components.</w:t>
      </w:r>
    </w:p>
    <w:p w:rsidR="00317978" w:rsidRPr="00FC7FA0" w:rsidRDefault="00317978" w:rsidP="009C1595">
      <w:pPr>
        <w:pStyle w:val="List2"/>
        <w:numPr>
          <w:ilvl w:val="0"/>
          <w:numId w:val="7"/>
        </w:numPr>
        <w:tabs>
          <w:tab w:val="left" w:pos="450"/>
        </w:tabs>
        <w:rPr>
          <w:rFonts w:ascii="Calibri" w:hAnsi="Calibri" w:cs="Calibri"/>
          <w:b/>
          <w:szCs w:val="22"/>
          <w:u w:val="single"/>
        </w:rPr>
      </w:pPr>
      <w:r w:rsidRPr="00FC7FA0">
        <w:rPr>
          <w:rFonts w:ascii="Calibri" w:hAnsi="Calibri" w:cs="Calibri"/>
          <w:sz w:val="22"/>
          <w:szCs w:val="22"/>
        </w:rPr>
        <w:t xml:space="preserve">Responsible for bringing in </w:t>
      </w:r>
      <w:r w:rsidR="00A40B34">
        <w:rPr>
          <w:rFonts w:ascii="Calibri" w:hAnsi="Calibri" w:cs="Calibri"/>
          <w:sz w:val="22"/>
          <w:szCs w:val="22"/>
        </w:rPr>
        <w:t>Mocking frameworks for automated unit testing</w:t>
      </w:r>
      <w:r w:rsidRPr="00FC7FA0">
        <w:rPr>
          <w:rFonts w:ascii="Calibri" w:hAnsi="Calibri" w:cs="Calibri"/>
          <w:sz w:val="22"/>
          <w:szCs w:val="22"/>
        </w:rPr>
        <w:t>.</w:t>
      </w:r>
    </w:p>
    <w:p w:rsidR="00317978" w:rsidRDefault="005145FC" w:rsidP="00FD79E6">
      <w:pPr>
        <w:pStyle w:val="BodyText"/>
        <w:rPr>
          <w:rFonts w:ascii="Calibri" w:hAnsi="Calibri" w:cs="Calibri"/>
          <w:b/>
          <w:szCs w:val="22"/>
          <w:u w:val="single"/>
        </w:rPr>
      </w:pPr>
      <w:r>
        <w:rPr>
          <w:rFonts w:ascii="Calibri" w:hAnsi="Calibri" w:cs="Calibri"/>
          <w:b/>
          <w:noProof/>
          <w:szCs w:val="22"/>
          <w:u w:val="single"/>
        </w:rPr>
        <mc:AlternateContent>
          <mc:Choice Requires="wps">
            <w:drawing>
              <wp:anchor distT="0" distB="0" distL="114300" distR="114300" simplePos="0" relativeHeight="251664384" behindDoc="0" locked="0" layoutInCell="1" allowOverlap="1" wp14:anchorId="7BAEF342" wp14:editId="01B7385F">
                <wp:simplePos x="0" y="0"/>
                <wp:positionH relativeFrom="margin">
                  <wp:align>center</wp:align>
                </wp:positionH>
                <wp:positionV relativeFrom="paragraph">
                  <wp:posOffset>170180</wp:posOffset>
                </wp:positionV>
                <wp:extent cx="6657975" cy="635"/>
                <wp:effectExtent l="0" t="0" r="28575" b="37465"/>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7975" cy="635"/>
                        </a:xfrm>
                        <a:prstGeom prst="straightConnector1">
                          <a:avLst/>
                        </a:prstGeom>
                        <a:noFill/>
                        <a:ln w="9525">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EB20C5" id="AutoShape 3" o:spid="_x0000_s1026" type="#_x0000_t32" style="position:absolute;margin-left:0;margin-top:13.4pt;width:524.25pt;height:.0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" strokecolor="#2e74b5">
                <w10:wrap anchorx="margin"/>
              </v:shape>
            </w:pict>
          </mc:Fallback>
        </mc:AlternateContent>
      </w:r>
    </w:p>
    <w:p w:rsidR="00317978" w:rsidRPr="000D7272" w:rsidRDefault="00317978" w:rsidP="00FD79E6">
      <w:pPr>
        <w:pStyle w:val="BodyText"/>
        <w:rPr>
          <w:rFonts w:ascii="Calibri" w:hAnsi="Calibri" w:cs="Calibri"/>
          <w:b/>
          <w:szCs w:val="22"/>
          <w:u w:val="single"/>
        </w:rPr>
      </w:pPr>
    </w:p>
    <w:p w:rsidR="000D7272" w:rsidRPr="000D7272" w:rsidRDefault="00442765" w:rsidP="00FD79E6">
      <w:pPr>
        <w:rPr>
          <w:rFonts w:ascii="Calibri" w:hAnsi="Calibri" w:cs="Calibri"/>
          <w:b/>
          <w:sz w:val="24"/>
          <w:szCs w:val="24"/>
        </w:rPr>
      </w:pPr>
      <w:r>
        <w:rPr>
          <w:rFonts w:ascii="Calibri" w:hAnsi="Calibri" w:cs="Calibri"/>
          <w:b/>
          <w:sz w:val="24"/>
          <w:szCs w:val="24"/>
        </w:rPr>
        <w:t xml:space="preserve">Intellect Design </w:t>
      </w:r>
      <w:r w:rsidR="000636C8">
        <w:rPr>
          <w:rFonts w:ascii="Calibri" w:hAnsi="Calibri" w:cs="Calibri"/>
          <w:b/>
          <w:sz w:val="24"/>
          <w:szCs w:val="24"/>
        </w:rPr>
        <w:t>Arena</w:t>
      </w:r>
      <w:r w:rsidR="000636C8" w:rsidRPr="000D7272">
        <w:rPr>
          <w:rFonts w:ascii="Calibri" w:hAnsi="Calibri" w:cs="Calibri"/>
          <w:b/>
          <w:sz w:val="24"/>
          <w:szCs w:val="24"/>
        </w:rPr>
        <w:t>,</w:t>
      </w:r>
      <w:r w:rsidR="00FD79E6" w:rsidRPr="000D7272">
        <w:rPr>
          <w:rFonts w:ascii="Calibri" w:hAnsi="Calibri" w:cs="Calibri"/>
          <w:b/>
          <w:sz w:val="24"/>
          <w:szCs w:val="24"/>
        </w:rPr>
        <w:t xml:space="preserve"> Mumbai</w:t>
      </w:r>
    </w:p>
    <w:p w:rsidR="00222220" w:rsidRDefault="00FD79E6" w:rsidP="00FE4454">
      <w:pPr>
        <w:rPr>
          <w:rFonts w:ascii="Calibri" w:hAnsi="Calibri" w:cs="Calibri"/>
          <w:b/>
          <w:sz w:val="24"/>
          <w:szCs w:val="24"/>
        </w:rPr>
      </w:pPr>
      <w:r w:rsidRPr="000D7272">
        <w:rPr>
          <w:rFonts w:ascii="Calibri" w:hAnsi="Calibri" w:cs="Calibri"/>
          <w:b/>
          <w:sz w:val="24"/>
          <w:szCs w:val="24"/>
        </w:rPr>
        <w:t xml:space="preserve">Aug 2013 – </w:t>
      </w:r>
      <w:r w:rsidR="00244977">
        <w:rPr>
          <w:rFonts w:ascii="Calibri" w:hAnsi="Calibri" w:cs="Calibri"/>
          <w:b/>
          <w:sz w:val="24"/>
          <w:szCs w:val="24"/>
        </w:rPr>
        <w:t>March 2017</w:t>
      </w:r>
    </w:p>
    <w:p w:rsidR="00FE4454" w:rsidRPr="000D7272" w:rsidRDefault="00FE4454" w:rsidP="00FE4454">
      <w:pPr>
        <w:rPr>
          <w:rFonts w:ascii="Calibri" w:hAnsi="Calibri" w:cs="Calibri"/>
          <w:b/>
          <w:szCs w:val="22"/>
          <w:u w:val="single"/>
        </w:rPr>
      </w:pPr>
    </w:p>
    <w:p w:rsidR="00222220" w:rsidRPr="00952A42" w:rsidRDefault="00653206" w:rsidP="00222220">
      <w:pPr>
        <w:rPr>
          <w:rFonts w:ascii="Calibri" w:hAnsi="Calibri" w:cs="Calibri"/>
          <w:b/>
          <w:sz w:val="24"/>
          <w:szCs w:val="24"/>
        </w:rPr>
      </w:pPr>
      <w:r w:rsidRPr="00952A42">
        <w:rPr>
          <w:rFonts w:ascii="Calibri" w:hAnsi="Calibri" w:cs="Calibri"/>
          <w:b/>
          <w:sz w:val="24"/>
          <w:szCs w:val="24"/>
        </w:rPr>
        <w:t>Products</w:t>
      </w:r>
      <w:r w:rsidR="00222220" w:rsidRPr="00952A42">
        <w:rPr>
          <w:rFonts w:ascii="Calibri" w:hAnsi="Calibri" w:cs="Calibri"/>
          <w:b/>
          <w:sz w:val="24"/>
          <w:szCs w:val="24"/>
        </w:rPr>
        <w:t xml:space="preserve"> Name: ILink (Intellect Linkage)</w:t>
      </w:r>
      <w:r w:rsidRPr="00952A42">
        <w:rPr>
          <w:rFonts w:ascii="Calibri" w:hAnsi="Calibri" w:cs="Calibri"/>
          <w:b/>
          <w:sz w:val="24"/>
          <w:szCs w:val="24"/>
        </w:rPr>
        <w:t>,</w:t>
      </w:r>
      <w:r w:rsidR="005D52C5" w:rsidRPr="00952A42">
        <w:rPr>
          <w:rFonts w:ascii="Calibri" w:hAnsi="Calibri" w:cs="Calibri"/>
          <w:b/>
          <w:sz w:val="24"/>
          <w:szCs w:val="24"/>
        </w:rPr>
        <w:t xml:space="preserve"> Liquidity</w:t>
      </w:r>
      <w:r w:rsidRPr="00952A42">
        <w:rPr>
          <w:rFonts w:ascii="Calibri" w:hAnsi="Calibri" w:cs="Calibri"/>
          <w:b/>
          <w:sz w:val="24"/>
          <w:szCs w:val="24"/>
        </w:rPr>
        <w:t xml:space="preserve"> &amp; Supply Chain Finance.</w:t>
      </w:r>
    </w:p>
    <w:p w:rsidR="00222220" w:rsidRPr="000D7272" w:rsidRDefault="00222220" w:rsidP="00222220">
      <w:pPr>
        <w:rPr>
          <w:rFonts w:ascii="Calibri" w:hAnsi="Calibri" w:cs="Calibri"/>
          <w:bCs/>
          <w:sz w:val="22"/>
          <w:szCs w:val="22"/>
        </w:rPr>
      </w:pPr>
      <w:r w:rsidRPr="000D7272">
        <w:rPr>
          <w:rFonts w:ascii="Calibri" w:hAnsi="Calibri" w:cs="Calibri"/>
          <w:b/>
          <w:sz w:val="22"/>
          <w:szCs w:val="22"/>
        </w:rPr>
        <w:t>C</w:t>
      </w:r>
      <w:r w:rsidR="00D728C2" w:rsidRPr="000D7272">
        <w:rPr>
          <w:rFonts w:ascii="Calibri" w:hAnsi="Calibri" w:cs="Calibri"/>
          <w:b/>
          <w:sz w:val="22"/>
          <w:szCs w:val="22"/>
        </w:rPr>
        <w:t>lients</w:t>
      </w:r>
      <w:r w:rsidR="00D728C2" w:rsidRPr="000D7272">
        <w:rPr>
          <w:rFonts w:ascii="Calibri" w:hAnsi="Calibri" w:cs="Calibri"/>
          <w:b/>
          <w:sz w:val="22"/>
          <w:szCs w:val="22"/>
        </w:rPr>
        <w:tab/>
      </w:r>
      <w:r w:rsidRPr="000D7272">
        <w:rPr>
          <w:rFonts w:ascii="Calibri" w:hAnsi="Calibri" w:cs="Calibri"/>
          <w:sz w:val="22"/>
          <w:szCs w:val="22"/>
        </w:rPr>
        <w:tab/>
      </w:r>
      <w:r w:rsidRPr="000D7272">
        <w:rPr>
          <w:rFonts w:ascii="Calibri" w:hAnsi="Calibri" w:cs="Calibri"/>
          <w:b/>
          <w:sz w:val="22"/>
          <w:szCs w:val="22"/>
        </w:rPr>
        <w:t>:</w:t>
      </w:r>
      <w:r w:rsidRPr="000D7272">
        <w:rPr>
          <w:rFonts w:ascii="Calibri" w:hAnsi="Calibri" w:cs="Calibri"/>
          <w:sz w:val="22"/>
          <w:szCs w:val="22"/>
        </w:rPr>
        <w:t xml:space="preserve"> </w:t>
      </w:r>
      <w:r w:rsidR="00D728C2" w:rsidRPr="000D7272">
        <w:rPr>
          <w:rFonts w:ascii="Calibri" w:hAnsi="Calibri" w:cs="Calibri"/>
          <w:bCs/>
          <w:sz w:val="22"/>
          <w:szCs w:val="22"/>
        </w:rPr>
        <w:t>IDFC, LnT Finance, Equity Bank (Kenya)</w:t>
      </w:r>
      <w:r w:rsidR="008D108C" w:rsidRPr="000D7272">
        <w:rPr>
          <w:rFonts w:ascii="Calibri" w:hAnsi="Calibri" w:cs="Calibri"/>
          <w:bCs/>
          <w:sz w:val="22"/>
          <w:szCs w:val="22"/>
        </w:rPr>
        <w:t>.</w:t>
      </w:r>
    </w:p>
    <w:p w:rsidR="00222220" w:rsidRPr="000D7272" w:rsidRDefault="00222220" w:rsidP="00222220">
      <w:pPr>
        <w:rPr>
          <w:ins w:id="9" w:author="Unknown" w:date="2009-05-15T17:30:00Z"/>
          <w:rFonts w:ascii="Calibri" w:hAnsi="Calibri" w:cs="Calibri"/>
          <w:bCs/>
          <w:sz w:val="22"/>
          <w:szCs w:val="22"/>
        </w:rPr>
      </w:pPr>
      <w:r w:rsidRPr="000D7272">
        <w:rPr>
          <w:rFonts w:ascii="Calibri" w:hAnsi="Calibri" w:cs="Calibri"/>
          <w:b/>
          <w:bCs/>
          <w:sz w:val="22"/>
          <w:szCs w:val="22"/>
        </w:rPr>
        <w:lastRenderedPageBreak/>
        <w:t>Location</w:t>
      </w:r>
      <w:r w:rsidRPr="000D7272">
        <w:rPr>
          <w:rFonts w:ascii="Calibri" w:hAnsi="Calibri" w:cs="Calibri"/>
          <w:b/>
          <w:bCs/>
          <w:sz w:val="22"/>
          <w:szCs w:val="22"/>
        </w:rPr>
        <w:tab/>
        <w:t>:</w:t>
      </w:r>
      <w:r w:rsidRPr="000D7272">
        <w:rPr>
          <w:rFonts w:ascii="Calibri" w:hAnsi="Calibri" w:cs="Calibri"/>
          <w:bCs/>
          <w:sz w:val="22"/>
          <w:szCs w:val="22"/>
        </w:rPr>
        <w:t xml:space="preserve"> Mumbai</w:t>
      </w:r>
    </w:p>
    <w:p w:rsidR="00222220" w:rsidRPr="000D7272" w:rsidRDefault="00222220" w:rsidP="00222220">
      <w:pPr>
        <w:pStyle w:val="BodyText"/>
        <w:rPr>
          <w:rFonts w:ascii="Calibri" w:hAnsi="Calibri" w:cs="Calibri"/>
          <w:szCs w:val="22"/>
        </w:rPr>
      </w:pPr>
      <w:r w:rsidRPr="000D7272">
        <w:rPr>
          <w:rFonts w:ascii="Calibri" w:hAnsi="Calibri" w:cs="Calibri"/>
          <w:b/>
          <w:szCs w:val="22"/>
        </w:rPr>
        <w:t>Environment</w:t>
      </w:r>
      <w:r w:rsidRPr="000D7272">
        <w:rPr>
          <w:rFonts w:ascii="Calibri" w:hAnsi="Calibri" w:cs="Calibri"/>
          <w:szCs w:val="22"/>
        </w:rPr>
        <w:tab/>
      </w:r>
      <w:r w:rsidRPr="000D7272">
        <w:rPr>
          <w:rFonts w:ascii="Calibri" w:hAnsi="Calibri" w:cs="Calibri"/>
          <w:b/>
          <w:szCs w:val="22"/>
        </w:rPr>
        <w:t>:</w:t>
      </w:r>
      <w:r w:rsidRPr="000D7272">
        <w:rPr>
          <w:rFonts w:ascii="Calibri" w:hAnsi="Calibri" w:cs="Calibri"/>
          <w:szCs w:val="22"/>
        </w:rPr>
        <w:t xml:space="preserve"> J2EE, Websphere, Oracle 11g, JMS, Spring.</w:t>
      </w:r>
    </w:p>
    <w:p w:rsidR="00222220" w:rsidRPr="000D7272" w:rsidRDefault="00222220" w:rsidP="00222220">
      <w:pPr>
        <w:rPr>
          <w:rFonts w:ascii="Calibri" w:hAnsi="Calibri" w:cs="Calibri"/>
          <w:sz w:val="22"/>
          <w:szCs w:val="22"/>
        </w:rPr>
      </w:pPr>
      <w:r w:rsidRPr="000D7272">
        <w:rPr>
          <w:rFonts w:ascii="Calibri" w:hAnsi="Calibri" w:cs="Calibri"/>
          <w:b/>
          <w:sz w:val="22"/>
          <w:szCs w:val="22"/>
        </w:rPr>
        <w:t>Role</w:t>
      </w:r>
      <w:r w:rsidRPr="000D7272">
        <w:rPr>
          <w:rFonts w:ascii="Calibri" w:hAnsi="Calibri" w:cs="Calibri"/>
          <w:sz w:val="22"/>
          <w:szCs w:val="22"/>
        </w:rPr>
        <w:tab/>
      </w:r>
      <w:r w:rsidRPr="000D7272">
        <w:rPr>
          <w:rFonts w:ascii="Calibri" w:hAnsi="Calibri" w:cs="Calibri"/>
          <w:sz w:val="22"/>
          <w:szCs w:val="22"/>
        </w:rPr>
        <w:tab/>
      </w:r>
      <w:r w:rsidRPr="000D7272">
        <w:rPr>
          <w:rFonts w:ascii="Calibri" w:hAnsi="Calibri" w:cs="Calibri"/>
          <w:b/>
          <w:sz w:val="22"/>
          <w:szCs w:val="22"/>
        </w:rPr>
        <w:t>:</w:t>
      </w:r>
      <w:r w:rsidRPr="000D7272">
        <w:rPr>
          <w:rFonts w:ascii="Calibri" w:hAnsi="Calibri" w:cs="Calibri"/>
          <w:sz w:val="22"/>
          <w:szCs w:val="22"/>
        </w:rPr>
        <w:t xml:space="preserve"> </w:t>
      </w:r>
      <w:r w:rsidR="008B6D9E">
        <w:rPr>
          <w:rFonts w:ascii="Calibri" w:hAnsi="Calibri" w:cs="Calibri"/>
          <w:sz w:val="22"/>
          <w:szCs w:val="22"/>
        </w:rPr>
        <w:t xml:space="preserve">Technical </w:t>
      </w:r>
      <w:r w:rsidR="00C05686">
        <w:rPr>
          <w:rFonts w:ascii="Calibri" w:hAnsi="Calibri" w:cs="Calibri"/>
          <w:sz w:val="22"/>
          <w:szCs w:val="22"/>
        </w:rPr>
        <w:t>Architect</w:t>
      </w:r>
      <w:r w:rsidR="00211317" w:rsidRPr="000D7272">
        <w:rPr>
          <w:rFonts w:ascii="Calibri" w:hAnsi="Calibri" w:cs="Calibri"/>
          <w:sz w:val="22"/>
          <w:szCs w:val="22"/>
        </w:rPr>
        <w:t xml:space="preserve"> for SDU team for GIA</w:t>
      </w:r>
      <w:r w:rsidR="002D624C" w:rsidRPr="000D7272">
        <w:rPr>
          <w:rFonts w:ascii="Calibri" w:hAnsi="Calibri" w:cs="Calibri"/>
          <w:sz w:val="22"/>
          <w:szCs w:val="22"/>
        </w:rPr>
        <w:t xml:space="preserve"> region</w:t>
      </w:r>
    </w:p>
    <w:p w:rsidR="00222220" w:rsidRPr="000D7272" w:rsidRDefault="00222220" w:rsidP="00222220">
      <w:pPr>
        <w:rPr>
          <w:ins w:id="10" w:author="Unknown" w:date="2009-05-15T17:30:00Z"/>
          <w:rFonts w:ascii="Calibri" w:hAnsi="Calibri" w:cs="Calibri"/>
          <w:i/>
          <w:iCs/>
          <w:sz w:val="22"/>
          <w:szCs w:val="22"/>
        </w:rPr>
      </w:pPr>
      <w:r w:rsidRPr="000D7272">
        <w:rPr>
          <w:rFonts w:ascii="Calibri" w:hAnsi="Calibri" w:cs="Calibri"/>
          <w:b/>
          <w:sz w:val="22"/>
          <w:szCs w:val="22"/>
        </w:rPr>
        <w:t>Duration</w:t>
      </w:r>
      <w:r w:rsidRPr="000D7272">
        <w:rPr>
          <w:rFonts w:ascii="Calibri" w:hAnsi="Calibri" w:cs="Calibri"/>
          <w:b/>
          <w:sz w:val="22"/>
          <w:szCs w:val="22"/>
        </w:rPr>
        <w:tab/>
        <w:t>:</w:t>
      </w:r>
      <w:r w:rsidRPr="000D7272">
        <w:rPr>
          <w:rFonts w:ascii="Calibri" w:hAnsi="Calibri" w:cs="Calibri"/>
          <w:sz w:val="22"/>
          <w:szCs w:val="22"/>
        </w:rPr>
        <w:t xml:space="preserve"> October 2014 – </w:t>
      </w:r>
      <w:r w:rsidR="004637C0">
        <w:rPr>
          <w:rFonts w:ascii="Calibri" w:hAnsi="Calibri" w:cs="Calibri"/>
          <w:sz w:val="22"/>
          <w:szCs w:val="22"/>
        </w:rPr>
        <w:t>March 2017</w:t>
      </w:r>
    </w:p>
    <w:p w:rsidR="00222220" w:rsidRPr="000D7272" w:rsidRDefault="00222220" w:rsidP="00222220">
      <w:pPr>
        <w:pStyle w:val="BodyText"/>
        <w:rPr>
          <w:rFonts w:ascii="Calibri" w:hAnsi="Calibri" w:cs="Calibri"/>
          <w:szCs w:val="22"/>
        </w:rPr>
      </w:pPr>
    </w:p>
    <w:p w:rsidR="00222220" w:rsidRPr="000D7272" w:rsidRDefault="00222220" w:rsidP="00222220">
      <w:pPr>
        <w:pStyle w:val="BodyText"/>
        <w:rPr>
          <w:rFonts w:ascii="Calibri" w:hAnsi="Calibri" w:cs="Calibri"/>
          <w:b/>
          <w:szCs w:val="22"/>
        </w:rPr>
      </w:pPr>
      <w:r w:rsidRPr="000D7272">
        <w:rPr>
          <w:rFonts w:ascii="Calibri" w:hAnsi="Calibri" w:cs="Calibri"/>
          <w:b/>
          <w:szCs w:val="22"/>
        </w:rPr>
        <w:t>Description:</w:t>
      </w:r>
    </w:p>
    <w:p w:rsidR="00222220" w:rsidRPr="000D7272" w:rsidRDefault="00222220" w:rsidP="00222220">
      <w:pPr>
        <w:pStyle w:val="NormalHelvetica"/>
        <w:rPr>
          <w:rFonts w:ascii="Calibri" w:hAnsi="Calibri" w:cs="Calibri"/>
          <w:sz w:val="22"/>
          <w:szCs w:val="22"/>
        </w:rPr>
      </w:pPr>
      <w:r w:rsidRPr="000D7272">
        <w:rPr>
          <w:rFonts w:ascii="Calibri" w:hAnsi="Calibri" w:cs="Calibri"/>
          <w:sz w:val="22"/>
          <w:szCs w:val="22"/>
        </w:rPr>
        <w:t>This project is mainly responsible for transfer of data files from the corporate customer to banks domain where it will be converted to necessary CSV format for further processing. This project also deals with security features, data encryption, JMS, Schedulers.</w:t>
      </w:r>
    </w:p>
    <w:p w:rsidR="00222220" w:rsidRPr="000D7272" w:rsidRDefault="00222220" w:rsidP="00222220">
      <w:pPr>
        <w:pStyle w:val="NormalHelvetica"/>
        <w:rPr>
          <w:rFonts w:ascii="Calibri" w:hAnsi="Calibri" w:cs="Calibri"/>
          <w:sz w:val="22"/>
          <w:szCs w:val="22"/>
        </w:rPr>
      </w:pPr>
      <w:r w:rsidRPr="000D7272">
        <w:rPr>
          <w:rFonts w:ascii="Calibri" w:hAnsi="Calibri" w:cs="Calibri"/>
          <w:sz w:val="22"/>
          <w:szCs w:val="22"/>
        </w:rPr>
        <w:t>Every individual corporate customer of the bank will be installing ILink client</w:t>
      </w:r>
      <w:r w:rsidR="009C54BB" w:rsidRPr="000D7272">
        <w:rPr>
          <w:rFonts w:ascii="Calibri" w:hAnsi="Calibri" w:cs="Calibri"/>
          <w:sz w:val="22"/>
          <w:szCs w:val="22"/>
        </w:rPr>
        <w:t>. Transfer of data files can then happen from client to server either via scheduler or by manual intervention.</w:t>
      </w:r>
    </w:p>
    <w:p w:rsidR="00222220" w:rsidRPr="000D7272" w:rsidRDefault="00222220" w:rsidP="00222220">
      <w:pPr>
        <w:rPr>
          <w:rFonts w:ascii="Calibri" w:hAnsi="Calibri" w:cs="Calibri"/>
          <w:sz w:val="22"/>
          <w:szCs w:val="22"/>
        </w:rPr>
      </w:pPr>
      <w:ins w:id="11" w:author="Unknown" w:date="2009-05-15T17:30:00Z">
        <w:r w:rsidRPr="000D7272">
          <w:rPr>
            <w:rFonts w:ascii="Calibri" w:hAnsi="Calibri" w:cs="Calibri"/>
            <w:b/>
            <w:bCs/>
            <w:sz w:val="22"/>
            <w:szCs w:val="22"/>
          </w:rPr>
          <w:t>Responsibilities:</w:t>
        </w:r>
      </w:ins>
      <w:r w:rsidRPr="000D7272">
        <w:rPr>
          <w:rFonts w:ascii="Calibri" w:hAnsi="Calibri" w:cs="Calibri"/>
          <w:b/>
          <w:bCs/>
          <w:sz w:val="22"/>
          <w:szCs w:val="22"/>
        </w:rPr>
        <w:t xml:space="preserve"> </w:t>
      </w:r>
    </w:p>
    <w:p w:rsidR="00222220" w:rsidRPr="000D7272" w:rsidRDefault="00222220" w:rsidP="00222220">
      <w:pPr>
        <w:pStyle w:val="List2"/>
        <w:numPr>
          <w:ilvl w:val="0"/>
          <w:numId w:val="7"/>
        </w:numPr>
        <w:tabs>
          <w:tab w:val="left" w:pos="450"/>
        </w:tabs>
        <w:rPr>
          <w:rFonts w:ascii="Calibri" w:hAnsi="Calibri" w:cs="Calibri"/>
          <w:sz w:val="22"/>
          <w:szCs w:val="22"/>
        </w:rPr>
      </w:pPr>
      <w:r w:rsidRPr="000D7272">
        <w:rPr>
          <w:rFonts w:ascii="Calibri" w:hAnsi="Calibri" w:cs="Calibri"/>
          <w:sz w:val="22"/>
          <w:szCs w:val="22"/>
        </w:rPr>
        <w:t xml:space="preserve">As a Techie </w:t>
      </w:r>
      <w:r w:rsidR="00CA4F18">
        <w:rPr>
          <w:rFonts w:ascii="Calibri" w:hAnsi="Calibri" w:cs="Calibri"/>
          <w:sz w:val="22"/>
          <w:szCs w:val="22"/>
        </w:rPr>
        <w:t>Architect</w:t>
      </w:r>
      <w:r w:rsidRPr="000D7272">
        <w:rPr>
          <w:rFonts w:ascii="Calibri" w:hAnsi="Calibri" w:cs="Calibri"/>
          <w:sz w:val="22"/>
          <w:szCs w:val="22"/>
        </w:rPr>
        <w:t xml:space="preserve">, responsible for all the </w:t>
      </w:r>
      <w:r w:rsidR="009C54BB" w:rsidRPr="000D7272">
        <w:rPr>
          <w:rFonts w:ascii="Calibri" w:hAnsi="Calibri" w:cs="Calibri"/>
          <w:sz w:val="22"/>
          <w:szCs w:val="22"/>
        </w:rPr>
        <w:t>quality</w:t>
      </w:r>
      <w:r w:rsidRPr="000D7272">
        <w:rPr>
          <w:rFonts w:ascii="Calibri" w:hAnsi="Calibri" w:cs="Calibri"/>
          <w:sz w:val="22"/>
          <w:szCs w:val="22"/>
        </w:rPr>
        <w:t xml:space="preserve"> deliveries</w:t>
      </w:r>
      <w:r w:rsidR="009C54BB" w:rsidRPr="000D7272">
        <w:rPr>
          <w:rFonts w:ascii="Calibri" w:hAnsi="Calibri" w:cs="Calibri"/>
          <w:sz w:val="22"/>
          <w:szCs w:val="22"/>
        </w:rPr>
        <w:t>, educating customers regarding the installation of softwares etc</w:t>
      </w:r>
      <w:r w:rsidRPr="000D7272">
        <w:rPr>
          <w:rFonts w:ascii="Calibri" w:hAnsi="Calibri" w:cs="Calibri"/>
          <w:sz w:val="22"/>
          <w:szCs w:val="22"/>
        </w:rPr>
        <w:t>.</w:t>
      </w:r>
    </w:p>
    <w:p w:rsidR="00222220" w:rsidRPr="000D7272" w:rsidRDefault="00222220" w:rsidP="00222220">
      <w:pPr>
        <w:pStyle w:val="List2"/>
        <w:numPr>
          <w:ilvl w:val="0"/>
          <w:numId w:val="7"/>
        </w:numPr>
        <w:tabs>
          <w:tab w:val="left" w:pos="450"/>
        </w:tabs>
        <w:rPr>
          <w:rFonts w:ascii="Calibri" w:hAnsi="Calibri" w:cs="Calibri"/>
          <w:sz w:val="22"/>
          <w:szCs w:val="22"/>
        </w:rPr>
      </w:pPr>
      <w:r w:rsidRPr="000D7272">
        <w:rPr>
          <w:rFonts w:ascii="Calibri" w:hAnsi="Calibri" w:cs="Calibri"/>
          <w:sz w:val="22"/>
          <w:szCs w:val="22"/>
        </w:rPr>
        <w:t>Using Agile methodology for development.</w:t>
      </w:r>
    </w:p>
    <w:p w:rsidR="00222220" w:rsidRPr="000D7272" w:rsidRDefault="00222220" w:rsidP="00222220">
      <w:pPr>
        <w:pStyle w:val="List2"/>
        <w:numPr>
          <w:ilvl w:val="0"/>
          <w:numId w:val="7"/>
        </w:numPr>
        <w:tabs>
          <w:tab w:val="left" w:pos="450"/>
        </w:tabs>
        <w:rPr>
          <w:rFonts w:ascii="Calibri" w:hAnsi="Calibri" w:cs="Calibri"/>
          <w:sz w:val="22"/>
          <w:szCs w:val="22"/>
        </w:rPr>
      </w:pPr>
      <w:r w:rsidRPr="000D7272">
        <w:rPr>
          <w:rFonts w:ascii="Calibri" w:hAnsi="Calibri" w:cs="Calibri"/>
          <w:sz w:val="22"/>
          <w:szCs w:val="22"/>
        </w:rPr>
        <w:t>Responsible for handling a team, effort estimation, code review, Analysis and Design and even development of Key components.</w:t>
      </w:r>
    </w:p>
    <w:p w:rsidR="00222220" w:rsidRDefault="00222220" w:rsidP="00222220">
      <w:pPr>
        <w:pStyle w:val="List2"/>
        <w:numPr>
          <w:ilvl w:val="0"/>
          <w:numId w:val="7"/>
        </w:numPr>
        <w:tabs>
          <w:tab w:val="left" w:pos="450"/>
        </w:tabs>
        <w:rPr>
          <w:rFonts w:ascii="Calibri" w:hAnsi="Calibri" w:cs="Calibri"/>
          <w:sz w:val="22"/>
          <w:szCs w:val="22"/>
        </w:rPr>
      </w:pPr>
      <w:r w:rsidRPr="000D7272">
        <w:rPr>
          <w:rFonts w:ascii="Calibri" w:hAnsi="Calibri" w:cs="Calibri"/>
          <w:sz w:val="22"/>
          <w:szCs w:val="22"/>
        </w:rPr>
        <w:t xml:space="preserve">Responsible for </w:t>
      </w:r>
      <w:r w:rsidR="00516DD8">
        <w:rPr>
          <w:rFonts w:ascii="Calibri" w:hAnsi="Calibri" w:cs="Calibri"/>
          <w:sz w:val="22"/>
          <w:szCs w:val="22"/>
        </w:rPr>
        <w:t>using 2 way SSL for secured handshake</w:t>
      </w:r>
      <w:r w:rsidRPr="000D7272">
        <w:rPr>
          <w:rFonts w:ascii="Calibri" w:hAnsi="Calibri" w:cs="Calibri"/>
          <w:sz w:val="22"/>
          <w:szCs w:val="22"/>
        </w:rPr>
        <w:t>.</w:t>
      </w:r>
    </w:p>
    <w:p w:rsidR="00516DD8" w:rsidRPr="000D7272" w:rsidRDefault="00516DD8" w:rsidP="00222220">
      <w:pPr>
        <w:pStyle w:val="List2"/>
        <w:numPr>
          <w:ilvl w:val="0"/>
          <w:numId w:val="7"/>
        </w:numPr>
        <w:tabs>
          <w:tab w:val="left" w:pos="450"/>
        </w:tabs>
        <w:rPr>
          <w:rFonts w:ascii="Calibri" w:hAnsi="Calibri" w:cs="Calibri"/>
          <w:sz w:val="22"/>
          <w:szCs w:val="22"/>
        </w:rPr>
      </w:pPr>
      <w:r>
        <w:rPr>
          <w:rFonts w:ascii="Calibri" w:hAnsi="Calibri" w:cs="Calibri"/>
          <w:sz w:val="22"/>
          <w:szCs w:val="22"/>
        </w:rPr>
        <w:t>Use of executor framework for multithreading for faster processing.</w:t>
      </w:r>
    </w:p>
    <w:p w:rsidR="00222220" w:rsidRPr="000D7272" w:rsidRDefault="00222220" w:rsidP="00222220">
      <w:pPr>
        <w:widowControl w:val="0"/>
        <w:numPr>
          <w:ilvl w:val="0"/>
          <w:numId w:val="7"/>
        </w:numPr>
        <w:tabs>
          <w:tab w:val="left" w:pos="720"/>
        </w:tabs>
        <w:autoSpaceDE w:val="0"/>
        <w:autoSpaceDN w:val="0"/>
        <w:adjustRightInd w:val="0"/>
        <w:spacing w:line="264" w:lineRule="auto"/>
        <w:jc w:val="both"/>
        <w:rPr>
          <w:rFonts w:ascii="Calibri" w:hAnsi="Calibri" w:cs="Calibri"/>
          <w:sz w:val="22"/>
          <w:szCs w:val="22"/>
        </w:rPr>
      </w:pPr>
      <w:r w:rsidRPr="000D7272">
        <w:rPr>
          <w:rFonts w:ascii="Calibri" w:hAnsi="Calibri" w:cs="Calibri"/>
          <w:sz w:val="22"/>
          <w:szCs w:val="22"/>
        </w:rPr>
        <w:t>Responsible for teaming with Business Analyst</w:t>
      </w:r>
      <w:r w:rsidR="009C54BB" w:rsidRPr="000D7272">
        <w:rPr>
          <w:rFonts w:ascii="Calibri" w:hAnsi="Calibri" w:cs="Calibri"/>
          <w:sz w:val="22"/>
          <w:szCs w:val="22"/>
        </w:rPr>
        <w:t xml:space="preserve"> and even customer</w:t>
      </w:r>
      <w:r w:rsidRPr="000D7272">
        <w:rPr>
          <w:rFonts w:ascii="Calibri" w:hAnsi="Calibri" w:cs="Calibri"/>
          <w:sz w:val="22"/>
          <w:szCs w:val="22"/>
        </w:rPr>
        <w:t xml:space="preserve"> to understand </w:t>
      </w:r>
      <w:r w:rsidR="009C54BB" w:rsidRPr="000D7272">
        <w:rPr>
          <w:rFonts w:ascii="Calibri" w:hAnsi="Calibri" w:cs="Calibri"/>
          <w:sz w:val="22"/>
          <w:szCs w:val="22"/>
        </w:rPr>
        <w:t>the</w:t>
      </w:r>
      <w:r w:rsidRPr="000D7272">
        <w:rPr>
          <w:rFonts w:ascii="Calibri" w:hAnsi="Calibri" w:cs="Calibri"/>
          <w:sz w:val="22"/>
          <w:szCs w:val="22"/>
        </w:rPr>
        <w:t xml:space="preserve"> requirements.</w:t>
      </w:r>
    </w:p>
    <w:p w:rsidR="00222220" w:rsidRPr="005265EA" w:rsidRDefault="00222220" w:rsidP="00FD79E6">
      <w:pPr>
        <w:widowControl w:val="0"/>
        <w:numPr>
          <w:ilvl w:val="0"/>
          <w:numId w:val="7"/>
        </w:numPr>
        <w:tabs>
          <w:tab w:val="left" w:pos="720"/>
        </w:tabs>
        <w:autoSpaceDE w:val="0"/>
        <w:autoSpaceDN w:val="0"/>
        <w:adjustRightInd w:val="0"/>
        <w:spacing w:line="264" w:lineRule="auto"/>
        <w:jc w:val="both"/>
        <w:rPr>
          <w:rFonts w:ascii="Calibri" w:hAnsi="Calibri" w:cs="Calibri"/>
          <w:sz w:val="22"/>
          <w:szCs w:val="22"/>
        </w:rPr>
      </w:pPr>
      <w:r w:rsidRPr="000D7272">
        <w:rPr>
          <w:rFonts w:ascii="Calibri" w:hAnsi="Calibri" w:cs="Calibri"/>
          <w:sz w:val="22"/>
          <w:szCs w:val="22"/>
        </w:rPr>
        <w:t>Responsib</w:t>
      </w:r>
      <w:r w:rsidR="00CA4F18">
        <w:rPr>
          <w:rFonts w:ascii="Calibri" w:hAnsi="Calibri" w:cs="Calibri"/>
          <w:sz w:val="22"/>
          <w:szCs w:val="22"/>
        </w:rPr>
        <w:t>le for coordinating with Client, taking care of the</w:t>
      </w:r>
      <w:r w:rsidRPr="000D7272">
        <w:rPr>
          <w:rFonts w:ascii="Calibri" w:hAnsi="Calibri" w:cs="Calibri"/>
          <w:sz w:val="22"/>
          <w:szCs w:val="22"/>
        </w:rPr>
        <w:t>, UAT testing cycles and prod delivery.</w:t>
      </w:r>
    </w:p>
    <w:p w:rsidR="001865C1" w:rsidRPr="000D7272" w:rsidRDefault="001865C1" w:rsidP="00FD79E6">
      <w:pPr>
        <w:pStyle w:val="BodyText"/>
        <w:rPr>
          <w:rFonts w:ascii="Calibri" w:hAnsi="Calibri" w:cs="Calibri"/>
          <w:b/>
          <w:szCs w:val="22"/>
          <w:u w:val="single"/>
        </w:rPr>
      </w:pPr>
    </w:p>
    <w:p w:rsidR="00FD79E6" w:rsidRPr="00952A42" w:rsidRDefault="00FD79E6" w:rsidP="00FD79E6">
      <w:pPr>
        <w:rPr>
          <w:rFonts w:ascii="Calibri" w:hAnsi="Calibri" w:cs="Calibri"/>
          <w:b/>
          <w:sz w:val="24"/>
          <w:szCs w:val="24"/>
        </w:rPr>
      </w:pPr>
      <w:r w:rsidRPr="00952A42">
        <w:rPr>
          <w:rFonts w:ascii="Calibri" w:hAnsi="Calibri" w:cs="Calibri"/>
          <w:b/>
          <w:sz w:val="24"/>
          <w:szCs w:val="24"/>
        </w:rPr>
        <w:t>Project Name</w:t>
      </w:r>
      <w:r w:rsidRPr="00952A42">
        <w:rPr>
          <w:rFonts w:ascii="Calibri" w:hAnsi="Calibri" w:cs="Calibri"/>
          <w:b/>
          <w:sz w:val="22"/>
          <w:szCs w:val="22"/>
        </w:rPr>
        <w:tab/>
      </w:r>
      <w:r w:rsidRPr="00952A42">
        <w:rPr>
          <w:rFonts w:ascii="Calibri" w:hAnsi="Calibri" w:cs="Calibri"/>
          <w:b/>
          <w:sz w:val="24"/>
          <w:szCs w:val="24"/>
        </w:rPr>
        <w:t xml:space="preserve">: </w:t>
      </w:r>
      <w:r w:rsidR="007B45A1" w:rsidRPr="00952A42">
        <w:rPr>
          <w:rFonts w:ascii="Calibri" w:hAnsi="Calibri" w:cs="Calibri"/>
          <w:b/>
          <w:sz w:val="24"/>
          <w:szCs w:val="24"/>
        </w:rPr>
        <w:t>Funds Control Hub</w:t>
      </w:r>
    </w:p>
    <w:p w:rsidR="00FD79E6" w:rsidRPr="000D7272" w:rsidRDefault="00FD79E6" w:rsidP="00FD79E6">
      <w:pPr>
        <w:rPr>
          <w:ins w:id="12" w:author="Unknown" w:date="2009-05-15T17:30:00Z"/>
          <w:rFonts w:ascii="Calibri" w:hAnsi="Calibri" w:cs="Calibri"/>
          <w:bCs/>
          <w:sz w:val="22"/>
          <w:szCs w:val="22"/>
        </w:rPr>
      </w:pPr>
      <w:r w:rsidRPr="000D7272">
        <w:rPr>
          <w:rFonts w:ascii="Calibri" w:hAnsi="Calibri" w:cs="Calibri"/>
          <w:b/>
          <w:bCs/>
          <w:sz w:val="22"/>
          <w:szCs w:val="22"/>
        </w:rPr>
        <w:t>Location</w:t>
      </w:r>
      <w:r w:rsidRPr="000D7272">
        <w:rPr>
          <w:rFonts w:ascii="Calibri" w:hAnsi="Calibri" w:cs="Calibri"/>
          <w:b/>
          <w:bCs/>
          <w:sz w:val="22"/>
          <w:szCs w:val="22"/>
        </w:rPr>
        <w:tab/>
        <w:t>:</w:t>
      </w:r>
      <w:r w:rsidRPr="000D7272">
        <w:rPr>
          <w:rFonts w:ascii="Calibri" w:hAnsi="Calibri" w:cs="Calibri"/>
          <w:bCs/>
          <w:sz w:val="22"/>
          <w:szCs w:val="22"/>
        </w:rPr>
        <w:t xml:space="preserve"> Mumbai</w:t>
      </w:r>
    </w:p>
    <w:p w:rsidR="00FD79E6" w:rsidRPr="000D7272" w:rsidRDefault="00FD79E6" w:rsidP="00FD79E6">
      <w:pPr>
        <w:pStyle w:val="BodyText"/>
        <w:rPr>
          <w:rFonts w:ascii="Calibri" w:hAnsi="Calibri" w:cs="Calibri"/>
          <w:szCs w:val="22"/>
        </w:rPr>
      </w:pPr>
      <w:r w:rsidRPr="000D7272">
        <w:rPr>
          <w:rFonts w:ascii="Calibri" w:hAnsi="Calibri" w:cs="Calibri"/>
          <w:b/>
          <w:szCs w:val="22"/>
        </w:rPr>
        <w:t>Environment</w:t>
      </w:r>
      <w:r w:rsidRPr="000D7272">
        <w:rPr>
          <w:rFonts w:ascii="Calibri" w:hAnsi="Calibri" w:cs="Calibri"/>
          <w:szCs w:val="22"/>
        </w:rPr>
        <w:tab/>
      </w:r>
      <w:r w:rsidRPr="000D7272">
        <w:rPr>
          <w:rFonts w:ascii="Calibri" w:hAnsi="Calibri" w:cs="Calibri"/>
          <w:b/>
          <w:szCs w:val="22"/>
        </w:rPr>
        <w:t>:</w:t>
      </w:r>
      <w:r w:rsidRPr="000D7272">
        <w:rPr>
          <w:rFonts w:ascii="Calibri" w:hAnsi="Calibri" w:cs="Calibri"/>
          <w:szCs w:val="22"/>
        </w:rPr>
        <w:t xml:space="preserve"> J2</w:t>
      </w:r>
      <w:r w:rsidR="003F4641" w:rsidRPr="000D7272">
        <w:rPr>
          <w:rFonts w:ascii="Calibri" w:hAnsi="Calibri" w:cs="Calibri"/>
          <w:szCs w:val="22"/>
        </w:rPr>
        <w:t>EE, Web</w:t>
      </w:r>
      <w:r w:rsidR="00E219AA" w:rsidRPr="000D7272">
        <w:rPr>
          <w:rFonts w:ascii="Calibri" w:hAnsi="Calibri" w:cs="Calibri"/>
          <w:szCs w:val="22"/>
        </w:rPr>
        <w:t>sphere</w:t>
      </w:r>
      <w:r w:rsidR="006239D2" w:rsidRPr="000D7272">
        <w:rPr>
          <w:rFonts w:ascii="Calibri" w:hAnsi="Calibri" w:cs="Calibri"/>
          <w:szCs w:val="22"/>
        </w:rPr>
        <w:t>, Oracle 11g, JMS, Spring.</w:t>
      </w:r>
    </w:p>
    <w:p w:rsidR="00FD79E6" w:rsidRPr="000D7272" w:rsidRDefault="00FD79E6" w:rsidP="00FD79E6">
      <w:pPr>
        <w:rPr>
          <w:rFonts w:ascii="Calibri" w:hAnsi="Calibri" w:cs="Calibri"/>
          <w:sz w:val="22"/>
          <w:szCs w:val="22"/>
        </w:rPr>
      </w:pPr>
      <w:r w:rsidRPr="000D7272">
        <w:rPr>
          <w:rFonts w:ascii="Calibri" w:hAnsi="Calibri" w:cs="Calibri"/>
          <w:b/>
          <w:sz w:val="22"/>
          <w:szCs w:val="22"/>
        </w:rPr>
        <w:t>Role</w:t>
      </w:r>
      <w:r w:rsidRPr="000D7272">
        <w:rPr>
          <w:rFonts w:ascii="Calibri" w:hAnsi="Calibri" w:cs="Calibri"/>
          <w:sz w:val="22"/>
          <w:szCs w:val="22"/>
        </w:rPr>
        <w:tab/>
      </w:r>
      <w:r w:rsidRPr="000D7272">
        <w:rPr>
          <w:rFonts w:ascii="Calibri" w:hAnsi="Calibri" w:cs="Calibri"/>
          <w:sz w:val="22"/>
          <w:szCs w:val="22"/>
        </w:rPr>
        <w:tab/>
      </w:r>
      <w:r w:rsidRPr="000D7272">
        <w:rPr>
          <w:rFonts w:ascii="Calibri" w:hAnsi="Calibri" w:cs="Calibri"/>
          <w:b/>
          <w:sz w:val="22"/>
          <w:szCs w:val="22"/>
        </w:rPr>
        <w:t>:</w:t>
      </w:r>
      <w:r w:rsidRPr="000D7272">
        <w:rPr>
          <w:rFonts w:ascii="Calibri" w:hAnsi="Calibri" w:cs="Calibri"/>
          <w:sz w:val="22"/>
          <w:szCs w:val="22"/>
        </w:rPr>
        <w:t xml:space="preserve"> Project Manager</w:t>
      </w:r>
    </w:p>
    <w:p w:rsidR="00FD79E6" w:rsidRPr="000D7272" w:rsidRDefault="00FD79E6" w:rsidP="00FD79E6">
      <w:pPr>
        <w:rPr>
          <w:ins w:id="13" w:author="Unknown" w:date="2009-05-15T17:30:00Z"/>
          <w:rFonts w:ascii="Calibri" w:hAnsi="Calibri" w:cs="Calibri"/>
          <w:i/>
          <w:iCs/>
          <w:sz w:val="22"/>
          <w:szCs w:val="22"/>
        </w:rPr>
      </w:pPr>
      <w:r w:rsidRPr="000D7272">
        <w:rPr>
          <w:rFonts w:ascii="Calibri" w:hAnsi="Calibri" w:cs="Calibri"/>
          <w:b/>
          <w:sz w:val="22"/>
          <w:szCs w:val="22"/>
        </w:rPr>
        <w:t>Duration</w:t>
      </w:r>
      <w:r w:rsidRPr="000D7272">
        <w:rPr>
          <w:rFonts w:ascii="Calibri" w:hAnsi="Calibri" w:cs="Calibri"/>
          <w:b/>
          <w:sz w:val="22"/>
          <w:szCs w:val="22"/>
        </w:rPr>
        <w:tab/>
        <w:t>:</w:t>
      </w:r>
      <w:r w:rsidRPr="000D7272">
        <w:rPr>
          <w:rFonts w:ascii="Calibri" w:hAnsi="Calibri" w:cs="Calibri"/>
          <w:sz w:val="22"/>
          <w:szCs w:val="22"/>
        </w:rPr>
        <w:t xml:space="preserve"> August 2013 – </w:t>
      </w:r>
      <w:r w:rsidR="004C52F3">
        <w:rPr>
          <w:rFonts w:ascii="Calibri" w:hAnsi="Calibri" w:cs="Calibri"/>
          <w:sz w:val="22"/>
          <w:szCs w:val="22"/>
        </w:rPr>
        <w:t>Oct 2014</w:t>
      </w:r>
    </w:p>
    <w:p w:rsidR="00FD79E6" w:rsidRPr="000D7272" w:rsidRDefault="00FD79E6" w:rsidP="00FD79E6">
      <w:pPr>
        <w:pStyle w:val="BodyText"/>
        <w:rPr>
          <w:rFonts w:ascii="Calibri" w:hAnsi="Calibri" w:cs="Calibri"/>
          <w:szCs w:val="22"/>
        </w:rPr>
      </w:pPr>
    </w:p>
    <w:p w:rsidR="00FD79E6" w:rsidRPr="000D7272" w:rsidRDefault="00FD79E6" w:rsidP="00FD79E6">
      <w:pPr>
        <w:pStyle w:val="BodyText"/>
        <w:rPr>
          <w:rFonts w:ascii="Calibri" w:hAnsi="Calibri" w:cs="Calibri"/>
          <w:b/>
          <w:szCs w:val="22"/>
        </w:rPr>
      </w:pPr>
      <w:r w:rsidRPr="000D7272">
        <w:rPr>
          <w:rFonts w:ascii="Calibri" w:hAnsi="Calibri" w:cs="Calibri"/>
          <w:b/>
          <w:szCs w:val="22"/>
        </w:rPr>
        <w:t>Description:</w:t>
      </w:r>
    </w:p>
    <w:p w:rsidR="00FD79E6" w:rsidRPr="000D7272" w:rsidRDefault="007B45A1" w:rsidP="00FD79E6">
      <w:pPr>
        <w:pStyle w:val="NormalHelvetica"/>
        <w:rPr>
          <w:rFonts w:ascii="Calibri" w:hAnsi="Calibri" w:cs="Calibri"/>
          <w:sz w:val="22"/>
          <w:szCs w:val="22"/>
        </w:rPr>
      </w:pPr>
      <w:r w:rsidRPr="000D7272">
        <w:rPr>
          <w:rFonts w:ascii="Calibri" w:hAnsi="Calibri" w:cs="Calibri"/>
          <w:sz w:val="22"/>
          <w:szCs w:val="22"/>
        </w:rPr>
        <w:t>Funds Control Hub (FCH)</w:t>
      </w:r>
      <w:r w:rsidR="003C1563" w:rsidRPr="000D7272">
        <w:rPr>
          <w:rFonts w:ascii="Calibri" w:hAnsi="Calibri" w:cs="Calibri"/>
          <w:sz w:val="22"/>
          <w:szCs w:val="22"/>
        </w:rPr>
        <w:t xml:space="preserve"> is an indigenously developed application catering to Cash</w:t>
      </w:r>
      <w:r w:rsidRPr="000D7272">
        <w:rPr>
          <w:rFonts w:ascii="Calibri" w:hAnsi="Calibri" w:cs="Calibri"/>
          <w:sz w:val="22"/>
          <w:szCs w:val="22"/>
        </w:rPr>
        <w:t xml:space="preserve"> Management of banks</w:t>
      </w:r>
      <w:r w:rsidR="003C1563" w:rsidRPr="000D7272">
        <w:rPr>
          <w:rFonts w:ascii="Calibri" w:hAnsi="Calibri" w:cs="Calibri"/>
          <w:sz w:val="22"/>
          <w:szCs w:val="22"/>
        </w:rPr>
        <w:t xml:space="preserve">. This solution is currently active in production in various banks like </w:t>
      </w:r>
      <w:r w:rsidRPr="000D7272">
        <w:rPr>
          <w:rFonts w:ascii="Calibri" w:hAnsi="Calibri" w:cs="Calibri"/>
          <w:sz w:val="22"/>
          <w:szCs w:val="22"/>
        </w:rPr>
        <w:t>Barclays, Lloyds</w:t>
      </w:r>
      <w:r w:rsidR="003C1563" w:rsidRPr="000D7272">
        <w:rPr>
          <w:rFonts w:ascii="Calibri" w:hAnsi="Calibri" w:cs="Calibri"/>
          <w:sz w:val="22"/>
          <w:szCs w:val="22"/>
        </w:rPr>
        <w:t>.</w:t>
      </w:r>
    </w:p>
    <w:p w:rsidR="00FD79E6" w:rsidRPr="000D7272" w:rsidRDefault="003C1563" w:rsidP="00FE2A23">
      <w:pPr>
        <w:pStyle w:val="NormalHelvetica"/>
        <w:rPr>
          <w:rFonts w:ascii="Calibri" w:hAnsi="Calibri" w:cs="Calibri"/>
          <w:sz w:val="22"/>
          <w:szCs w:val="22"/>
        </w:rPr>
      </w:pPr>
      <w:r w:rsidRPr="000D7272">
        <w:rPr>
          <w:rFonts w:ascii="Calibri" w:hAnsi="Calibri" w:cs="Calibri"/>
          <w:sz w:val="22"/>
          <w:szCs w:val="22"/>
        </w:rPr>
        <w:t xml:space="preserve">This </w:t>
      </w:r>
      <w:r w:rsidR="007B45A1" w:rsidRPr="000D7272">
        <w:rPr>
          <w:rFonts w:ascii="Calibri" w:hAnsi="Calibri" w:cs="Calibri"/>
          <w:sz w:val="22"/>
          <w:szCs w:val="22"/>
        </w:rPr>
        <w:t>application</w:t>
      </w:r>
      <w:r w:rsidRPr="000D7272">
        <w:rPr>
          <w:rFonts w:ascii="Calibri" w:hAnsi="Calibri" w:cs="Calibri"/>
          <w:sz w:val="22"/>
          <w:szCs w:val="22"/>
        </w:rPr>
        <w:t xml:space="preserve"> primarily provides </w:t>
      </w:r>
      <w:r w:rsidR="007B45A1" w:rsidRPr="000D7272">
        <w:rPr>
          <w:rFonts w:ascii="Calibri" w:hAnsi="Calibri" w:cs="Calibri"/>
          <w:sz w:val="22"/>
          <w:szCs w:val="22"/>
        </w:rPr>
        <w:t>solutions in form of decisions for the payments transfer initiated by banks internal customers</w:t>
      </w:r>
      <w:r w:rsidRPr="000D7272">
        <w:rPr>
          <w:rFonts w:ascii="Calibri" w:hAnsi="Calibri" w:cs="Calibri"/>
          <w:sz w:val="22"/>
          <w:szCs w:val="22"/>
        </w:rPr>
        <w:t>.</w:t>
      </w:r>
    </w:p>
    <w:p w:rsidR="00FD79E6" w:rsidRPr="000D7272" w:rsidRDefault="00FD79E6" w:rsidP="00FD79E6">
      <w:pPr>
        <w:rPr>
          <w:rFonts w:ascii="Calibri" w:hAnsi="Calibri" w:cs="Calibri"/>
          <w:sz w:val="22"/>
          <w:szCs w:val="22"/>
        </w:rPr>
      </w:pPr>
      <w:ins w:id="14" w:author="Unknown" w:date="2009-05-15T17:30:00Z">
        <w:r w:rsidRPr="000D7272">
          <w:rPr>
            <w:rFonts w:ascii="Calibri" w:hAnsi="Calibri" w:cs="Calibri"/>
            <w:b/>
            <w:bCs/>
            <w:sz w:val="22"/>
            <w:szCs w:val="22"/>
          </w:rPr>
          <w:t>Responsibilities:</w:t>
        </w:r>
      </w:ins>
      <w:r w:rsidR="007B45A1" w:rsidRPr="000D7272">
        <w:rPr>
          <w:rFonts w:ascii="Calibri" w:hAnsi="Calibri" w:cs="Calibri"/>
          <w:b/>
          <w:bCs/>
          <w:sz w:val="22"/>
          <w:szCs w:val="22"/>
        </w:rPr>
        <w:t xml:space="preserve"> </w:t>
      </w:r>
    </w:p>
    <w:p w:rsidR="00FD79E6" w:rsidRPr="000D7272" w:rsidRDefault="00301ADC" w:rsidP="00FD79E6">
      <w:pPr>
        <w:pStyle w:val="List2"/>
        <w:numPr>
          <w:ilvl w:val="0"/>
          <w:numId w:val="7"/>
        </w:numPr>
        <w:tabs>
          <w:tab w:val="left" w:pos="450"/>
        </w:tabs>
        <w:rPr>
          <w:rFonts w:ascii="Calibri" w:hAnsi="Calibri" w:cs="Calibri"/>
          <w:sz w:val="22"/>
          <w:szCs w:val="22"/>
        </w:rPr>
      </w:pPr>
      <w:r w:rsidRPr="000D7272">
        <w:rPr>
          <w:rFonts w:ascii="Calibri" w:hAnsi="Calibri" w:cs="Calibri"/>
          <w:sz w:val="22"/>
          <w:szCs w:val="22"/>
        </w:rPr>
        <w:t>As a</w:t>
      </w:r>
      <w:r w:rsidR="00E5411E" w:rsidRPr="000D7272">
        <w:rPr>
          <w:rFonts w:ascii="Calibri" w:hAnsi="Calibri" w:cs="Calibri"/>
          <w:sz w:val="22"/>
          <w:szCs w:val="22"/>
        </w:rPr>
        <w:t xml:space="preserve"> Techie</w:t>
      </w:r>
      <w:r w:rsidRPr="000D7272">
        <w:rPr>
          <w:rFonts w:ascii="Calibri" w:hAnsi="Calibri" w:cs="Calibri"/>
          <w:sz w:val="22"/>
          <w:szCs w:val="22"/>
        </w:rPr>
        <w:t xml:space="preserve"> project manager, responsible for all the three prime deliveries lined up for 2014.</w:t>
      </w:r>
    </w:p>
    <w:p w:rsidR="00202AA2" w:rsidRPr="000D7272" w:rsidRDefault="00202AA2" w:rsidP="00FD79E6">
      <w:pPr>
        <w:pStyle w:val="List2"/>
        <w:numPr>
          <w:ilvl w:val="0"/>
          <w:numId w:val="7"/>
        </w:numPr>
        <w:tabs>
          <w:tab w:val="left" w:pos="450"/>
        </w:tabs>
        <w:rPr>
          <w:rFonts w:ascii="Calibri" w:hAnsi="Calibri" w:cs="Calibri"/>
          <w:sz w:val="22"/>
          <w:szCs w:val="22"/>
        </w:rPr>
      </w:pPr>
      <w:r w:rsidRPr="000D7272">
        <w:rPr>
          <w:rFonts w:ascii="Calibri" w:hAnsi="Calibri" w:cs="Calibri"/>
          <w:sz w:val="22"/>
          <w:szCs w:val="22"/>
        </w:rPr>
        <w:t>Using Agile methodology for development.</w:t>
      </w:r>
    </w:p>
    <w:p w:rsidR="00FD79E6" w:rsidRPr="000D7272" w:rsidRDefault="00301ADC" w:rsidP="00FD79E6">
      <w:pPr>
        <w:pStyle w:val="List2"/>
        <w:numPr>
          <w:ilvl w:val="0"/>
          <w:numId w:val="7"/>
        </w:numPr>
        <w:tabs>
          <w:tab w:val="left" w:pos="450"/>
        </w:tabs>
        <w:rPr>
          <w:rFonts w:ascii="Calibri" w:hAnsi="Calibri" w:cs="Calibri"/>
          <w:sz w:val="22"/>
          <w:szCs w:val="22"/>
        </w:rPr>
      </w:pPr>
      <w:r w:rsidRPr="000D7272">
        <w:rPr>
          <w:rFonts w:ascii="Calibri" w:hAnsi="Calibri" w:cs="Calibri"/>
          <w:sz w:val="22"/>
          <w:szCs w:val="22"/>
        </w:rPr>
        <w:t>Responsible for handling a team, effort estimation, code review, Analysis and Design</w:t>
      </w:r>
      <w:r w:rsidR="0080665E" w:rsidRPr="000D7272">
        <w:rPr>
          <w:rFonts w:ascii="Calibri" w:hAnsi="Calibri" w:cs="Calibri"/>
          <w:sz w:val="22"/>
          <w:szCs w:val="22"/>
        </w:rPr>
        <w:t xml:space="preserve"> and even development</w:t>
      </w:r>
      <w:r w:rsidRPr="000D7272">
        <w:rPr>
          <w:rFonts w:ascii="Calibri" w:hAnsi="Calibri" w:cs="Calibri"/>
          <w:sz w:val="22"/>
          <w:szCs w:val="22"/>
        </w:rPr>
        <w:t xml:space="preserve"> of Key components.</w:t>
      </w:r>
    </w:p>
    <w:p w:rsidR="00FD79E6" w:rsidRPr="000D7272" w:rsidRDefault="00FD79E6" w:rsidP="00FD79E6">
      <w:pPr>
        <w:pStyle w:val="List2"/>
        <w:numPr>
          <w:ilvl w:val="0"/>
          <w:numId w:val="7"/>
        </w:numPr>
        <w:tabs>
          <w:tab w:val="left" w:pos="450"/>
        </w:tabs>
        <w:rPr>
          <w:rFonts w:ascii="Calibri" w:hAnsi="Calibri" w:cs="Calibri"/>
          <w:sz w:val="22"/>
          <w:szCs w:val="22"/>
        </w:rPr>
      </w:pPr>
      <w:r w:rsidRPr="000D7272">
        <w:rPr>
          <w:rFonts w:ascii="Calibri" w:hAnsi="Calibri" w:cs="Calibri"/>
          <w:sz w:val="22"/>
          <w:szCs w:val="22"/>
        </w:rPr>
        <w:t xml:space="preserve">Responsible </w:t>
      </w:r>
      <w:r w:rsidR="00301ADC" w:rsidRPr="000D7272">
        <w:rPr>
          <w:rFonts w:ascii="Calibri" w:hAnsi="Calibri" w:cs="Calibri"/>
          <w:sz w:val="22"/>
          <w:szCs w:val="22"/>
        </w:rPr>
        <w:t>for bringing in technological upgrade and process implementation</w:t>
      </w:r>
      <w:r w:rsidRPr="000D7272">
        <w:rPr>
          <w:rFonts w:ascii="Calibri" w:hAnsi="Calibri" w:cs="Calibri"/>
          <w:sz w:val="22"/>
          <w:szCs w:val="22"/>
        </w:rPr>
        <w:t>.</w:t>
      </w:r>
    </w:p>
    <w:p w:rsidR="00FD79E6" w:rsidRPr="000D7272" w:rsidRDefault="0062061F" w:rsidP="00FD79E6">
      <w:pPr>
        <w:widowControl w:val="0"/>
        <w:numPr>
          <w:ilvl w:val="0"/>
          <w:numId w:val="7"/>
        </w:numPr>
        <w:tabs>
          <w:tab w:val="left" w:pos="720"/>
        </w:tabs>
        <w:autoSpaceDE w:val="0"/>
        <w:autoSpaceDN w:val="0"/>
        <w:adjustRightInd w:val="0"/>
        <w:spacing w:line="264" w:lineRule="auto"/>
        <w:jc w:val="both"/>
        <w:rPr>
          <w:rFonts w:ascii="Calibri" w:hAnsi="Calibri" w:cs="Calibri"/>
          <w:sz w:val="22"/>
          <w:szCs w:val="22"/>
        </w:rPr>
      </w:pPr>
      <w:r w:rsidRPr="000D7272">
        <w:rPr>
          <w:rFonts w:ascii="Calibri" w:hAnsi="Calibri" w:cs="Calibri"/>
          <w:sz w:val="22"/>
          <w:szCs w:val="22"/>
        </w:rPr>
        <w:t>Responsible for teaming with Business Analyst to understand Client requirements</w:t>
      </w:r>
      <w:r w:rsidR="00FD79E6" w:rsidRPr="000D7272">
        <w:rPr>
          <w:rFonts w:ascii="Calibri" w:hAnsi="Calibri" w:cs="Calibri"/>
          <w:sz w:val="22"/>
          <w:szCs w:val="22"/>
        </w:rPr>
        <w:t>.</w:t>
      </w:r>
    </w:p>
    <w:p w:rsidR="00FD79E6" w:rsidRPr="000D7272" w:rsidRDefault="00177FAC" w:rsidP="00FD79E6">
      <w:pPr>
        <w:widowControl w:val="0"/>
        <w:numPr>
          <w:ilvl w:val="0"/>
          <w:numId w:val="7"/>
        </w:numPr>
        <w:tabs>
          <w:tab w:val="left" w:pos="720"/>
        </w:tabs>
        <w:autoSpaceDE w:val="0"/>
        <w:autoSpaceDN w:val="0"/>
        <w:adjustRightInd w:val="0"/>
        <w:spacing w:line="264" w:lineRule="auto"/>
        <w:jc w:val="both"/>
        <w:rPr>
          <w:rFonts w:ascii="Calibri" w:hAnsi="Calibri" w:cs="Calibri"/>
          <w:sz w:val="22"/>
          <w:szCs w:val="22"/>
        </w:rPr>
      </w:pPr>
      <w:r w:rsidRPr="000D7272">
        <w:rPr>
          <w:rFonts w:ascii="Calibri" w:hAnsi="Calibri" w:cs="Calibri"/>
          <w:sz w:val="22"/>
          <w:szCs w:val="22"/>
        </w:rPr>
        <w:t>Responsible for coordinating with Client and taking care of the SIT, UAT testing cycles and prod delivery</w:t>
      </w:r>
      <w:r w:rsidR="00FD79E6" w:rsidRPr="000D7272">
        <w:rPr>
          <w:rFonts w:ascii="Calibri" w:hAnsi="Calibri" w:cs="Calibri"/>
          <w:sz w:val="22"/>
          <w:szCs w:val="22"/>
        </w:rPr>
        <w:t>.</w:t>
      </w:r>
    </w:p>
    <w:p w:rsidR="009A1D6F" w:rsidRDefault="00436B8E" w:rsidP="0089201F">
      <w:pPr>
        <w:pStyle w:val="BodyText"/>
        <w:rPr>
          <w:rFonts w:ascii="Calibri" w:hAnsi="Calibri" w:cs="Calibri"/>
          <w:b/>
          <w:sz w:val="24"/>
          <w:szCs w:val="24"/>
        </w:rPr>
      </w:pPr>
      <w:r>
        <w:rPr>
          <w:rFonts w:ascii="Calibri" w:hAnsi="Calibri" w:cs="Calibri"/>
          <w:b/>
          <w:noProof/>
          <w:szCs w:val="22"/>
          <w:u w:val="single"/>
        </w:rPr>
        <mc:AlternateContent>
          <mc:Choice Requires="wps">
            <w:drawing>
              <wp:anchor distT="0" distB="0" distL="114300" distR="114300" simplePos="0" relativeHeight="251656192" behindDoc="0" locked="0" layoutInCell="1" allowOverlap="1">
                <wp:simplePos x="0" y="0"/>
                <wp:positionH relativeFrom="column">
                  <wp:posOffset>-561975</wp:posOffset>
                </wp:positionH>
                <wp:positionV relativeFrom="paragraph">
                  <wp:posOffset>170180</wp:posOffset>
                </wp:positionV>
                <wp:extent cx="6657975" cy="635"/>
                <wp:effectExtent l="0" t="0" r="0" b="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7975" cy="635"/>
                        </a:xfrm>
                        <a:prstGeom prst="straightConnector1">
                          <a:avLst/>
                        </a:prstGeom>
                        <a:noFill/>
                        <a:ln w="9525">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91AFC7" id="AutoShape 3" o:spid="_x0000_s1026" type="#_x0000_t32" style="position:absolute;margin-left:-44.25pt;margin-top:13.4pt;width:524.2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" strokecolor="#2e74b5"/>
            </w:pict>
          </mc:Fallback>
        </mc:AlternateContent>
      </w:r>
    </w:p>
    <w:p w:rsidR="00073584" w:rsidRDefault="00073584" w:rsidP="0072619E">
      <w:pPr>
        <w:rPr>
          <w:rFonts w:ascii="Calibri" w:hAnsi="Calibri" w:cs="Calibri"/>
          <w:b/>
          <w:sz w:val="24"/>
          <w:szCs w:val="24"/>
        </w:rPr>
      </w:pPr>
    </w:p>
    <w:p w:rsidR="00952A42" w:rsidRPr="00F92F34" w:rsidRDefault="0072619E" w:rsidP="0072619E">
      <w:pPr>
        <w:rPr>
          <w:rFonts w:ascii="Calibri" w:hAnsi="Calibri" w:cs="Calibri"/>
          <w:b/>
          <w:sz w:val="22"/>
          <w:szCs w:val="22"/>
          <w:u w:val="single"/>
        </w:rPr>
      </w:pPr>
      <w:r w:rsidRPr="00952A42">
        <w:rPr>
          <w:rFonts w:ascii="Calibri" w:hAnsi="Calibri" w:cs="Calibri"/>
          <w:b/>
          <w:sz w:val="24"/>
          <w:szCs w:val="24"/>
        </w:rPr>
        <w:t xml:space="preserve"> J.P.Morgan , </w:t>
      </w:r>
      <w:r w:rsidR="009F29C2" w:rsidRPr="00952A42">
        <w:rPr>
          <w:rFonts w:ascii="Calibri" w:hAnsi="Calibri" w:cs="Calibri"/>
          <w:b/>
          <w:sz w:val="24"/>
          <w:szCs w:val="24"/>
        </w:rPr>
        <w:t>Mumbai</w:t>
      </w:r>
    </w:p>
    <w:p w:rsidR="0072619E" w:rsidRPr="00952A42" w:rsidRDefault="009F29C2" w:rsidP="0072619E">
      <w:pPr>
        <w:rPr>
          <w:rFonts w:ascii="Calibri" w:hAnsi="Calibri" w:cs="Calibri"/>
          <w:b/>
          <w:sz w:val="24"/>
          <w:szCs w:val="24"/>
        </w:rPr>
      </w:pPr>
      <w:r w:rsidRPr="00952A42">
        <w:rPr>
          <w:rFonts w:ascii="Calibri" w:hAnsi="Calibri" w:cs="Calibri"/>
          <w:b/>
          <w:sz w:val="24"/>
          <w:szCs w:val="24"/>
        </w:rPr>
        <w:t xml:space="preserve">Mar 2010 – </w:t>
      </w:r>
      <w:r w:rsidR="005E3185" w:rsidRPr="00952A42">
        <w:rPr>
          <w:rFonts w:ascii="Calibri" w:hAnsi="Calibri" w:cs="Calibri"/>
          <w:b/>
          <w:sz w:val="24"/>
          <w:szCs w:val="24"/>
        </w:rPr>
        <w:t>July 2013</w:t>
      </w:r>
    </w:p>
    <w:p w:rsidR="00C633EF" w:rsidRPr="00952A42" w:rsidRDefault="00C633EF" w:rsidP="00221CA4">
      <w:pPr>
        <w:pStyle w:val="BodyText"/>
        <w:rPr>
          <w:rFonts w:ascii="Calibri" w:hAnsi="Calibri" w:cs="Calibri"/>
          <w:b/>
          <w:szCs w:val="22"/>
          <w:u w:val="single"/>
        </w:rPr>
      </w:pPr>
    </w:p>
    <w:p w:rsidR="00C633EF" w:rsidRPr="00952A42" w:rsidRDefault="00C633EF" w:rsidP="00C633EF">
      <w:pPr>
        <w:rPr>
          <w:rFonts w:ascii="Calibri" w:hAnsi="Calibri" w:cs="Calibri"/>
          <w:b/>
          <w:sz w:val="24"/>
          <w:szCs w:val="24"/>
        </w:rPr>
      </w:pPr>
      <w:r w:rsidRPr="00952A42">
        <w:rPr>
          <w:rFonts w:ascii="Calibri" w:hAnsi="Calibri" w:cs="Calibri"/>
          <w:b/>
          <w:sz w:val="24"/>
          <w:szCs w:val="24"/>
        </w:rPr>
        <w:t>Project Name</w:t>
      </w:r>
      <w:r w:rsidRPr="00952A42">
        <w:rPr>
          <w:rFonts w:ascii="Calibri" w:hAnsi="Calibri" w:cs="Calibri"/>
          <w:b/>
          <w:sz w:val="22"/>
          <w:szCs w:val="22"/>
        </w:rPr>
        <w:tab/>
      </w:r>
      <w:r w:rsidRPr="00952A42">
        <w:rPr>
          <w:rFonts w:ascii="Calibri" w:hAnsi="Calibri" w:cs="Calibri"/>
          <w:b/>
          <w:sz w:val="24"/>
          <w:szCs w:val="24"/>
        </w:rPr>
        <w:t>: Portfolio Accounting, Geneva</w:t>
      </w:r>
    </w:p>
    <w:p w:rsidR="00C633EF" w:rsidRPr="000D7272" w:rsidRDefault="00C633EF" w:rsidP="00C633EF">
      <w:pPr>
        <w:rPr>
          <w:rFonts w:ascii="Calibri" w:hAnsi="Calibri" w:cs="Calibri"/>
          <w:bCs/>
          <w:sz w:val="22"/>
          <w:szCs w:val="22"/>
        </w:rPr>
      </w:pPr>
      <w:r w:rsidRPr="000D7272">
        <w:rPr>
          <w:rFonts w:ascii="Calibri" w:hAnsi="Calibri" w:cs="Calibri"/>
          <w:b/>
          <w:sz w:val="22"/>
          <w:szCs w:val="22"/>
        </w:rPr>
        <w:t>Company</w:t>
      </w:r>
      <w:r w:rsidRPr="000D7272">
        <w:rPr>
          <w:rFonts w:ascii="Calibri" w:hAnsi="Calibri" w:cs="Calibri"/>
          <w:sz w:val="22"/>
          <w:szCs w:val="22"/>
        </w:rPr>
        <w:tab/>
      </w:r>
      <w:r w:rsidRPr="000D7272">
        <w:rPr>
          <w:rFonts w:ascii="Calibri" w:hAnsi="Calibri" w:cs="Calibri"/>
          <w:b/>
          <w:sz w:val="22"/>
          <w:szCs w:val="22"/>
        </w:rPr>
        <w:t>:</w:t>
      </w:r>
      <w:r w:rsidRPr="000D7272">
        <w:rPr>
          <w:rFonts w:ascii="Calibri" w:hAnsi="Calibri" w:cs="Calibri"/>
          <w:sz w:val="22"/>
          <w:szCs w:val="22"/>
        </w:rPr>
        <w:t xml:space="preserve"> </w:t>
      </w:r>
      <w:r w:rsidRPr="000D7272">
        <w:rPr>
          <w:rFonts w:ascii="Calibri" w:hAnsi="Calibri" w:cs="Calibri"/>
          <w:bCs/>
          <w:sz w:val="22"/>
          <w:szCs w:val="22"/>
        </w:rPr>
        <w:t>J.P.Morgan</w:t>
      </w:r>
    </w:p>
    <w:p w:rsidR="00C633EF" w:rsidRPr="000D7272" w:rsidRDefault="00C633EF" w:rsidP="00C633EF">
      <w:pPr>
        <w:rPr>
          <w:ins w:id="15" w:author="Unknown" w:date="2009-05-15T17:30:00Z"/>
          <w:rFonts w:ascii="Calibri" w:hAnsi="Calibri" w:cs="Calibri"/>
          <w:bCs/>
          <w:sz w:val="22"/>
          <w:szCs w:val="22"/>
        </w:rPr>
      </w:pPr>
      <w:r w:rsidRPr="000D7272">
        <w:rPr>
          <w:rFonts w:ascii="Calibri" w:hAnsi="Calibri" w:cs="Calibri"/>
          <w:b/>
          <w:bCs/>
          <w:sz w:val="22"/>
          <w:szCs w:val="22"/>
        </w:rPr>
        <w:t>Location</w:t>
      </w:r>
      <w:r w:rsidRPr="000D7272">
        <w:rPr>
          <w:rFonts w:ascii="Calibri" w:hAnsi="Calibri" w:cs="Calibri"/>
          <w:b/>
          <w:bCs/>
          <w:sz w:val="22"/>
          <w:szCs w:val="22"/>
        </w:rPr>
        <w:tab/>
        <w:t>:</w:t>
      </w:r>
      <w:r w:rsidRPr="000D7272">
        <w:rPr>
          <w:rFonts w:ascii="Calibri" w:hAnsi="Calibri" w:cs="Calibri"/>
          <w:bCs/>
          <w:sz w:val="22"/>
          <w:szCs w:val="22"/>
        </w:rPr>
        <w:t xml:space="preserve"> Mumbai</w:t>
      </w:r>
    </w:p>
    <w:p w:rsidR="00C633EF" w:rsidRPr="000D7272" w:rsidRDefault="00C633EF" w:rsidP="00C633EF">
      <w:pPr>
        <w:pStyle w:val="BodyText"/>
        <w:rPr>
          <w:rFonts w:ascii="Calibri" w:hAnsi="Calibri" w:cs="Calibri"/>
          <w:szCs w:val="22"/>
        </w:rPr>
      </w:pPr>
      <w:r w:rsidRPr="000D7272">
        <w:rPr>
          <w:rFonts w:ascii="Calibri" w:hAnsi="Calibri" w:cs="Calibri"/>
          <w:b/>
          <w:szCs w:val="22"/>
        </w:rPr>
        <w:t>Environment</w:t>
      </w:r>
      <w:r w:rsidRPr="000D7272">
        <w:rPr>
          <w:rFonts w:ascii="Calibri" w:hAnsi="Calibri" w:cs="Calibri"/>
          <w:szCs w:val="22"/>
        </w:rPr>
        <w:tab/>
      </w:r>
      <w:r w:rsidRPr="000D7272">
        <w:rPr>
          <w:rFonts w:ascii="Calibri" w:hAnsi="Calibri" w:cs="Calibri"/>
          <w:b/>
          <w:szCs w:val="22"/>
        </w:rPr>
        <w:t>:</w:t>
      </w:r>
      <w:r w:rsidRPr="000D7272">
        <w:rPr>
          <w:rFonts w:ascii="Calibri" w:hAnsi="Calibri" w:cs="Calibri"/>
          <w:szCs w:val="22"/>
        </w:rPr>
        <w:t xml:space="preserve"> J2</w:t>
      </w:r>
      <w:r w:rsidR="00FE2A23" w:rsidRPr="000D7272">
        <w:rPr>
          <w:rFonts w:ascii="Calibri" w:hAnsi="Calibri" w:cs="Calibri"/>
          <w:szCs w:val="22"/>
        </w:rPr>
        <w:t>EE, Weblogic</w:t>
      </w:r>
      <w:r w:rsidRPr="000D7272">
        <w:rPr>
          <w:rFonts w:ascii="Calibri" w:hAnsi="Calibri" w:cs="Calibri"/>
          <w:szCs w:val="22"/>
        </w:rPr>
        <w:t xml:space="preserve">, Oracle 11g, JMS, Spring, </w:t>
      </w:r>
      <w:r w:rsidR="00987D02" w:rsidRPr="000D7272">
        <w:rPr>
          <w:rFonts w:ascii="Calibri" w:hAnsi="Calibri" w:cs="Calibri"/>
          <w:szCs w:val="22"/>
        </w:rPr>
        <w:t>Ibatis</w:t>
      </w:r>
    </w:p>
    <w:p w:rsidR="00C633EF" w:rsidRPr="000D7272" w:rsidRDefault="00C633EF" w:rsidP="00C633EF">
      <w:pPr>
        <w:rPr>
          <w:rFonts w:ascii="Calibri" w:hAnsi="Calibri" w:cs="Calibri"/>
          <w:sz w:val="22"/>
          <w:szCs w:val="22"/>
        </w:rPr>
      </w:pPr>
      <w:r w:rsidRPr="000D7272">
        <w:rPr>
          <w:rFonts w:ascii="Calibri" w:hAnsi="Calibri" w:cs="Calibri"/>
          <w:b/>
          <w:sz w:val="22"/>
          <w:szCs w:val="22"/>
        </w:rPr>
        <w:t>Role</w:t>
      </w:r>
      <w:r w:rsidRPr="000D7272">
        <w:rPr>
          <w:rFonts w:ascii="Calibri" w:hAnsi="Calibri" w:cs="Calibri"/>
          <w:sz w:val="22"/>
          <w:szCs w:val="22"/>
        </w:rPr>
        <w:tab/>
      </w:r>
      <w:r w:rsidRPr="000D7272">
        <w:rPr>
          <w:rFonts w:ascii="Calibri" w:hAnsi="Calibri" w:cs="Calibri"/>
          <w:sz w:val="22"/>
          <w:szCs w:val="22"/>
        </w:rPr>
        <w:tab/>
      </w:r>
      <w:r w:rsidRPr="000D7272">
        <w:rPr>
          <w:rFonts w:ascii="Calibri" w:hAnsi="Calibri" w:cs="Calibri"/>
          <w:b/>
          <w:sz w:val="22"/>
          <w:szCs w:val="22"/>
        </w:rPr>
        <w:t>:</w:t>
      </w:r>
      <w:r w:rsidRPr="000D7272">
        <w:rPr>
          <w:rFonts w:ascii="Calibri" w:hAnsi="Calibri" w:cs="Calibri"/>
          <w:sz w:val="22"/>
          <w:szCs w:val="22"/>
        </w:rPr>
        <w:t xml:space="preserve"> Senior Associate</w:t>
      </w:r>
    </w:p>
    <w:p w:rsidR="00C633EF" w:rsidRPr="000D7272" w:rsidRDefault="00C633EF" w:rsidP="00C633EF">
      <w:pPr>
        <w:rPr>
          <w:ins w:id="16" w:author="Unknown" w:date="2009-05-15T17:30:00Z"/>
          <w:rFonts w:ascii="Calibri" w:hAnsi="Calibri" w:cs="Calibri"/>
          <w:i/>
          <w:iCs/>
          <w:sz w:val="22"/>
          <w:szCs w:val="22"/>
        </w:rPr>
      </w:pPr>
      <w:r w:rsidRPr="000D7272">
        <w:rPr>
          <w:rFonts w:ascii="Calibri" w:hAnsi="Calibri" w:cs="Calibri"/>
          <w:b/>
          <w:sz w:val="22"/>
          <w:szCs w:val="22"/>
        </w:rPr>
        <w:t>Duration</w:t>
      </w:r>
      <w:r w:rsidRPr="000D7272">
        <w:rPr>
          <w:rFonts w:ascii="Calibri" w:hAnsi="Calibri" w:cs="Calibri"/>
          <w:b/>
          <w:sz w:val="22"/>
          <w:szCs w:val="22"/>
        </w:rPr>
        <w:tab/>
        <w:t>:</w:t>
      </w:r>
      <w:r w:rsidRPr="000D7272">
        <w:rPr>
          <w:rFonts w:ascii="Calibri" w:hAnsi="Calibri" w:cs="Calibri"/>
          <w:sz w:val="22"/>
          <w:szCs w:val="22"/>
        </w:rPr>
        <w:t xml:space="preserve"> </w:t>
      </w:r>
      <w:r w:rsidR="002458B0">
        <w:rPr>
          <w:rFonts w:ascii="Calibri" w:hAnsi="Calibri" w:cs="Calibri"/>
          <w:sz w:val="22"/>
          <w:szCs w:val="22"/>
        </w:rPr>
        <w:t>Mar</w:t>
      </w:r>
      <w:r w:rsidRPr="000D7272">
        <w:rPr>
          <w:rFonts w:ascii="Calibri" w:hAnsi="Calibri" w:cs="Calibri"/>
          <w:sz w:val="22"/>
          <w:szCs w:val="22"/>
        </w:rPr>
        <w:t xml:space="preserve"> 10 – </w:t>
      </w:r>
      <w:r w:rsidR="00404CEB" w:rsidRPr="000D7272">
        <w:rPr>
          <w:rFonts w:ascii="Calibri" w:hAnsi="Calibri" w:cs="Calibri"/>
          <w:sz w:val="22"/>
          <w:szCs w:val="22"/>
        </w:rPr>
        <w:t>July 2013</w:t>
      </w:r>
    </w:p>
    <w:p w:rsidR="00C633EF" w:rsidRPr="000D7272" w:rsidRDefault="00C633EF" w:rsidP="00C633EF">
      <w:pPr>
        <w:pStyle w:val="BodyText"/>
        <w:rPr>
          <w:rFonts w:ascii="Calibri" w:hAnsi="Calibri" w:cs="Calibri"/>
          <w:szCs w:val="22"/>
        </w:rPr>
      </w:pPr>
    </w:p>
    <w:p w:rsidR="00C633EF" w:rsidRPr="000D7272" w:rsidRDefault="00C633EF" w:rsidP="00C633EF">
      <w:pPr>
        <w:pStyle w:val="BodyText"/>
        <w:rPr>
          <w:rFonts w:ascii="Calibri" w:hAnsi="Calibri" w:cs="Calibri"/>
          <w:b/>
          <w:szCs w:val="22"/>
        </w:rPr>
      </w:pPr>
      <w:r w:rsidRPr="000D7272">
        <w:rPr>
          <w:rFonts w:ascii="Calibri" w:hAnsi="Calibri" w:cs="Calibri"/>
          <w:b/>
          <w:szCs w:val="22"/>
        </w:rPr>
        <w:t>Description:</w:t>
      </w:r>
    </w:p>
    <w:p w:rsidR="00B0219C" w:rsidRPr="000D7272" w:rsidRDefault="00B0219C" w:rsidP="00C633EF">
      <w:pPr>
        <w:pStyle w:val="NormalHelvetica"/>
        <w:rPr>
          <w:rFonts w:ascii="Calibri" w:hAnsi="Calibri" w:cs="Calibri"/>
          <w:sz w:val="22"/>
          <w:szCs w:val="22"/>
        </w:rPr>
      </w:pPr>
      <w:r w:rsidRPr="000D7272">
        <w:rPr>
          <w:rFonts w:ascii="Calibri" w:hAnsi="Calibri" w:cs="Calibri"/>
          <w:sz w:val="22"/>
          <w:szCs w:val="22"/>
        </w:rPr>
        <w:t>Geneva is the global portfolio accounting system for large global investors from Advent software.</w:t>
      </w:r>
      <w:r w:rsidR="00404631" w:rsidRPr="000D7272">
        <w:rPr>
          <w:rFonts w:ascii="Calibri" w:hAnsi="Calibri" w:cs="Calibri"/>
          <w:sz w:val="22"/>
          <w:szCs w:val="22"/>
        </w:rPr>
        <w:t xml:space="preserve">  </w:t>
      </w:r>
      <w:r w:rsidRPr="000D7272">
        <w:rPr>
          <w:rFonts w:ascii="Calibri" w:hAnsi="Calibri" w:cs="Calibri"/>
          <w:sz w:val="22"/>
          <w:szCs w:val="22"/>
        </w:rPr>
        <w:t>Geneva gives investment professionals the real time informat</w:t>
      </w:r>
      <w:r w:rsidR="00404631" w:rsidRPr="000D7272">
        <w:rPr>
          <w:rFonts w:ascii="Calibri" w:hAnsi="Calibri" w:cs="Calibri"/>
          <w:sz w:val="22"/>
          <w:szCs w:val="22"/>
        </w:rPr>
        <w:t>ion they need to react to the complex requirements of the global investment markets across its broad spectrum of transaction and investments.</w:t>
      </w:r>
    </w:p>
    <w:p w:rsidR="00404631" w:rsidRPr="000D7272" w:rsidRDefault="00404631" w:rsidP="00404631">
      <w:pPr>
        <w:pStyle w:val="NormalHelvetica"/>
        <w:rPr>
          <w:rFonts w:ascii="Calibri" w:hAnsi="Calibri" w:cs="Calibri"/>
          <w:sz w:val="22"/>
          <w:szCs w:val="22"/>
        </w:rPr>
      </w:pPr>
      <w:r w:rsidRPr="000D7272">
        <w:rPr>
          <w:rFonts w:ascii="Calibri" w:hAnsi="Calibri" w:cs="Calibri"/>
          <w:sz w:val="22"/>
          <w:szCs w:val="22"/>
        </w:rPr>
        <w:t xml:space="preserve">It also </w:t>
      </w:r>
      <w:r w:rsidR="00353980" w:rsidRPr="000D7272">
        <w:rPr>
          <w:rFonts w:ascii="Calibri" w:hAnsi="Calibri" w:cs="Calibri"/>
          <w:sz w:val="22"/>
          <w:szCs w:val="22"/>
        </w:rPr>
        <w:t>supports</w:t>
      </w:r>
      <w:r w:rsidRPr="000D7272">
        <w:rPr>
          <w:rFonts w:ascii="Calibri" w:hAnsi="Calibri" w:cs="Calibri"/>
          <w:sz w:val="22"/>
          <w:szCs w:val="22"/>
        </w:rPr>
        <w:t xml:space="preserve"> Fixed Income, Mutual funds, Money Markets, </w:t>
      </w:r>
      <w:r w:rsidR="00353980" w:rsidRPr="000D7272">
        <w:rPr>
          <w:rFonts w:ascii="Calibri" w:hAnsi="Calibri" w:cs="Calibri"/>
          <w:sz w:val="22"/>
          <w:szCs w:val="22"/>
        </w:rPr>
        <w:t>repurchase</w:t>
      </w:r>
      <w:r w:rsidRPr="000D7272">
        <w:rPr>
          <w:rFonts w:ascii="Calibri" w:hAnsi="Calibri" w:cs="Calibri"/>
          <w:sz w:val="22"/>
          <w:szCs w:val="22"/>
        </w:rPr>
        <w:t xml:space="preserve"> agreements, Currencies, Forward and Spot contract, Futures, Options and warrant etc.</w:t>
      </w:r>
    </w:p>
    <w:p w:rsidR="00C633EF" w:rsidRPr="000D7272" w:rsidRDefault="00C633EF" w:rsidP="00C633EF">
      <w:pPr>
        <w:rPr>
          <w:rFonts w:ascii="Calibri" w:hAnsi="Calibri" w:cs="Calibri"/>
          <w:sz w:val="22"/>
          <w:szCs w:val="22"/>
        </w:rPr>
      </w:pPr>
      <w:ins w:id="17" w:author="Unknown" w:date="2009-05-15T17:30:00Z">
        <w:r w:rsidRPr="000D7272">
          <w:rPr>
            <w:rFonts w:ascii="Calibri" w:hAnsi="Calibri" w:cs="Calibri"/>
            <w:b/>
            <w:bCs/>
            <w:sz w:val="22"/>
            <w:szCs w:val="22"/>
          </w:rPr>
          <w:t>Responsibilities:</w:t>
        </w:r>
      </w:ins>
    </w:p>
    <w:p w:rsidR="00C633EF" w:rsidRPr="000D7272" w:rsidRDefault="00C633EF" w:rsidP="00C633EF">
      <w:pPr>
        <w:pStyle w:val="List2"/>
        <w:numPr>
          <w:ilvl w:val="0"/>
          <w:numId w:val="7"/>
        </w:numPr>
        <w:tabs>
          <w:tab w:val="left" w:pos="450"/>
        </w:tabs>
        <w:rPr>
          <w:rFonts w:ascii="Calibri" w:hAnsi="Calibri" w:cs="Calibri"/>
          <w:sz w:val="22"/>
          <w:szCs w:val="22"/>
        </w:rPr>
      </w:pPr>
      <w:r w:rsidRPr="000D7272">
        <w:rPr>
          <w:rFonts w:ascii="Calibri" w:hAnsi="Calibri" w:cs="Calibri"/>
          <w:sz w:val="22"/>
          <w:szCs w:val="22"/>
        </w:rPr>
        <w:t xml:space="preserve">Coordinated with the Domain team in gathering the requirements </w:t>
      </w:r>
      <w:r w:rsidR="00B86DE0" w:rsidRPr="000D7272">
        <w:rPr>
          <w:rFonts w:ascii="Calibri" w:hAnsi="Calibri" w:cs="Calibri"/>
          <w:sz w:val="22"/>
          <w:szCs w:val="22"/>
        </w:rPr>
        <w:t>for</w:t>
      </w:r>
      <w:r w:rsidR="00B86DE0" w:rsidRPr="000D7272">
        <w:rPr>
          <w:rFonts w:ascii="Calibri" w:hAnsi="Calibri" w:cs="Calibri"/>
          <w:bCs/>
          <w:sz w:val="22"/>
          <w:szCs w:val="22"/>
        </w:rPr>
        <w:t xml:space="preserve"> Detailed Design</w:t>
      </w:r>
      <w:r w:rsidRPr="000D7272">
        <w:rPr>
          <w:rFonts w:ascii="Calibri" w:hAnsi="Calibri" w:cs="Calibri"/>
          <w:sz w:val="22"/>
          <w:szCs w:val="22"/>
        </w:rPr>
        <w:t xml:space="preserve">. </w:t>
      </w:r>
    </w:p>
    <w:p w:rsidR="00C633EF" w:rsidRPr="000D7272" w:rsidRDefault="00C633EF" w:rsidP="00C633EF">
      <w:pPr>
        <w:pStyle w:val="List2"/>
        <w:numPr>
          <w:ilvl w:val="0"/>
          <w:numId w:val="7"/>
        </w:numPr>
        <w:tabs>
          <w:tab w:val="left" w:pos="450"/>
        </w:tabs>
        <w:rPr>
          <w:rFonts w:ascii="Calibri" w:hAnsi="Calibri" w:cs="Calibri"/>
          <w:sz w:val="22"/>
          <w:szCs w:val="22"/>
        </w:rPr>
      </w:pPr>
      <w:r w:rsidRPr="000D7272">
        <w:rPr>
          <w:rFonts w:ascii="Calibri" w:hAnsi="Calibri" w:cs="Calibri"/>
          <w:sz w:val="22"/>
          <w:szCs w:val="22"/>
        </w:rPr>
        <w:t>Analyzed business requirements, determining process flow and development of core architecture modules.</w:t>
      </w:r>
    </w:p>
    <w:p w:rsidR="00B12F46" w:rsidRPr="000D7272" w:rsidRDefault="00B12F46" w:rsidP="00C633EF">
      <w:pPr>
        <w:pStyle w:val="List2"/>
        <w:numPr>
          <w:ilvl w:val="0"/>
          <w:numId w:val="7"/>
        </w:numPr>
        <w:tabs>
          <w:tab w:val="left" w:pos="450"/>
        </w:tabs>
        <w:rPr>
          <w:rFonts w:ascii="Calibri" w:hAnsi="Calibri" w:cs="Calibri"/>
          <w:sz w:val="22"/>
          <w:szCs w:val="22"/>
        </w:rPr>
      </w:pPr>
      <w:r w:rsidRPr="000D7272">
        <w:rPr>
          <w:rFonts w:ascii="Calibri" w:hAnsi="Calibri" w:cs="Calibri"/>
          <w:sz w:val="22"/>
          <w:szCs w:val="22"/>
        </w:rPr>
        <w:t>Responsible for using the Executor and ExecutorService frame work for effective threading implementation.</w:t>
      </w:r>
    </w:p>
    <w:p w:rsidR="00C633EF" w:rsidRPr="000D7272" w:rsidRDefault="00C633EF" w:rsidP="00C633EF">
      <w:pPr>
        <w:widowControl w:val="0"/>
        <w:numPr>
          <w:ilvl w:val="0"/>
          <w:numId w:val="7"/>
        </w:numPr>
        <w:tabs>
          <w:tab w:val="left" w:pos="720"/>
        </w:tabs>
        <w:autoSpaceDE w:val="0"/>
        <w:autoSpaceDN w:val="0"/>
        <w:adjustRightInd w:val="0"/>
        <w:spacing w:line="264" w:lineRule="auto"/>
        <w:jc w:val="both"/>
        <w:rPr>
          <w:rFonts w:ascii="Calibri" w:hAnsi="Calibri" w:cs="Calibri"/>
          <w:sz w:val="22"/>
          <w:szCs w:val="22"/>
        </w:rPr>
      </w:pPr>
      <w:r w:rsidRPr="000D7272">
        <w:rPr>
          <w:rFonts w:ascii="Calibri" w:hAnsi="Calibri" w:cs="Calibri"/>
          <w:sz w:val="22"/>
          <w:szCs w:val="22"/>
        </w:rPr>
        <w:t>Designed and developed WSDL and XSD as per SOA standards.</w:t>
      </w:r>
    </w:p>
    <w:p w:rsidR="00C633EF" w:rsidRPr="00D4356B" w:rsidRDefault="00C633EF" w:rsidP="00C633EF">
      <w:pPr>
        <w:widowControl w:val="0"/>
        <w:numPr>
          <w:ilvl w:val="0"/>
          <w:numId w:val="7"/>
        </w:numPr>
        <w:tabs>
          <w:tab w:val="left" w:pos="720"/>
        </w:tabs>
        <w:autoSpaceDE w:val="0"/>
        <w:autoSpaceDN w:val="0"/>
        <w:adjustRightInd w:val="0"/>
        <w:spacing w:line="264" w:lineRule="auto"/>
        <w:jc w:val="both"/>
        <w:rPr>
          <w:rFonts w:ascii="Calibri" w:hAnsi="Calibri" w:cs="Calibri"/>
          <w:sz w:val="22"/>
          <w:szCs w:val="22"/>
        </w:rPr>
      </w:pPr>
      <w:r w:rsidRPr="000D7272">
        <w:rPr>
          <w:rFonts w:ascii="Calibri" w:hAnsi="Calibri" w:cs="Calibri"/>
          <w:color w:val="000000"/>
          <w:sz w:val="22"/>
          <w:szCs w:val="22"/>
        </w:rPr>
        <w:t xml:space="preserve">Worked extensively on </w:t>
      </w:r>
      <w:r w:rsidR="00B86DE0" w:rsidRPr="000D7272">
        <w:rPr>
          <w:rFonts w:ascii="Calibri" w:hAnsi="Calibri" w:cs="Calibri"/>
          <w:color w:val="000000"/>
          <w:sz w:val="22"/>
          <w:szCs w:val="22"/>
        </w:rPr>
        <w:t>JMS</w:t>
      </w:r>
      <w:r w:rsidRPr="000D7272">
        <w:rPr>
          <w:rFonts w:ascii="Calibri" w:hAnsi="Calibri" w:cs="Calibri"/>
          <w:color w:val="000000"/>
          <w:sz w:val="22"/>
          <w:szCs w:val="22"/>
        </w:rPr>
        <w:t xml:space="preserve"> for </w:t>
      </w:r>
      <w:r w:rsidR="00B86DE0" w:rsidRPr="000D7272">
        <w:rPr>
          <w:rFonts w:ascii="Calibri" w:hAnsi="Calibri" w:cs="Calibri"/>
          <w:color w:val="000000"/>
          <w:sz w:val="22"/>
          <w:szCs w:val="22"/>
        </w:rPr>
        <w:t>communication between two systems</w:t>
      </w:r>
      <w:r w:rsidRPr="000D7272">
        <w:rPr>
          <w:rFonts w:ascii="Calibri" w:hAnsi="Calibri" w:cs="Calibri"/>
          <w:color w:val="000000"/>
          <w:sz w:val="22"/>
          <w:szCs w:val="22"/>
        </w:rPr>
        <w:t>.</w:t>
      </w:r>
    </w:p>
    <w:p w:rsidR="00550770" w:rsidRPr="000D7272" w:rsidRDefault="00436B8E" w:rsidP="00221CA4">
      <w:pPr>
        <w:pStyle w:val="BodyText"/>
        <w:rPr>
          <w:rFonts w:ascii="Calibri" w:hAnsi="Calibri" w:cs="Calibri"/>
          <w:szCs w:val="22"/>
        </w:rPr>
      </w:pPr>
      <w:r>
        <w:rPr>
          <w:rFonts w:ascii="Calibri" w:hAnsi="Calibri" w:cs="Calibri"/>
          <w:noProof/>
          <w:szCs w:val="22"/>
        </w:rPr>
        <mc:AlternateContent>
          <mc:Choice Requires="wps">
            <w:drawing>
              <wp:anchor distT="0" distB="0" distL="114300" distR="114300" simplePos="0" relativeHeight="251658240" behindDoc="0" locked="0" layoutInCell="1" allowOverlap="1">
                <wp:simplePos x="0" y="0"/>
                <wp:positionH relativeFrom="column">
                  <wp:posOffset>-552450</wp:posOffset>
                </wp:positionH>
                <wp:positionV relativeFrom="paragraph">
                  <wp:posOffset>186690</wp:posOffset>
                </wp:positionV>
                <wp:extent cx="6657975" cy="635"/>
                <wp:effectExtent l="0" t="0" r="0" b="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7975" cy="635"/>
                        </a:xfrm>
                        <a:prstGeom prst="straightConnector1">
                          <a:avLst/>
                        </a:prstGeom>
                        <a:noFill/>
                        <a:ln w="9525">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73939D" id="AutoShape 7" o:spid="_x0000_s1026" type="#_x0000_t32" style="position:absolute;margin-left:-43.5pt;margin-top:14.7pt;width:524.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" strokecolor="#2e74b5"/>
            </w:pict>
          </mc:Fallback>
        </mc:AlternateContent>
      </w:r>
    </w:p>
    <w:p w:rsidR="00E92FE7" w:rsidRPr="000D7272" w:rsidRDefault="00E92FE7" w:rsidP="00336367">
      <w:pPr>
        <w:pStyle w:val="BodyText"/>
        <w:rPr>
          <w:rFonts w:ascii="Calibri" w:hAnsi="Calibri" w:cs="Calibri"/>
          <w:szCs w:val="22"/>
        </w:rPr>
      </w:pPr>
    </w:p>
    <w:p w:rsidR="00C051DE" w:rsidRPr="00C051DE" w:rsidRDefault="0072619E" w:rsidP="0072619E">
      <w:pPr>
        <w:rPr>
          <w:rFonts w:ascii="Calibri" w:hAnsi="Calibri" w:cs="Calibri"/>
          <w:b/>
          <w:sz w:val="24"/>
          <w:szCs w:val="24"/>
        </w:rPr>
      </w:pPr>
      <w:r w:rsidRPr="00C051DE">
        <w:rPr>
          <w:rFonts w:ascii="Calibri" w:hAnsi="Calibri" w:cs="Calibri"/>
          <w:b/>
          <w:sz w:val="24"/>
          <w:szCs w:val="24"/>
        </w:rPr>
        <w:t>Mphasis Software Ltd</w:t>
      </w:r>
    </w:p>
    <w:p w:rsidR="0072619E" w:rsidRPr="00C051DE" w:rsidRDefault="0072619E" w:rsidP="0072619E">
      <w:pPr>
        <w:rPr>
          <w:rFonts w:ascii="Calibri" w:hAnsi="Calibri" w:cs="Calibri"/>
          <w:b/>
          <w:sz w:val="24"/>
          <w:szCs w:val="24"/>
        </w:rPr>
      </w:pPr>
      <w:r w:rsidRPr="00C051DE">
        <w:rPr>
          <w:rFonts w:ascii="Calibri" w:hAnsi="Calibri" w:cs="Calibri"/>
          <w:b/>
          <w:sz w:val="24"/>
          <w:szCs w:val="24"/>
        </w:rPr>
        <w:t>Aug 2003 – Mar 2010</w:t>
      </w:r>
    </w:p>
    <w:p w:rsidR="00B675C0" w:rsidRPr="00C051DE" w:rsidRDefault="00B675C0" w:rsidP="00A21F2D">
      <w:pPr>
        <w:keepNext/>
        <w:ind w:left="360"/>
        <w:rPr>
          <w:rFonts w:ascii="Calibri" w:hAnsi="Calibri" w:cs="Calibri"/>
          <w:b/>
          <w:bCs/>
          <w:sz w:val="22"/>
          <w:szCs w:val="22"/>
        </w:rPr>
      </w:pPr>
    </w:p>
    <w:p w:rsidR="0009047F" w:rsidRPr="000D7272" w:rsidRDefault="00B675C0" w:rsidP="00B675C0">
      <w:pPr>
        <w:pStyle w:val="BodyText"/>
        <w:rPr>
          <w:rFonts w:ascii="Calibri" w:hAnsi="Calibri" w:cs="Calibri"/>
          <w:bCs/>
          <w:sz w:val="24"/>
          <w:szCs w:val="24"/>
        </w:rPr>
      </w:pPr>
      <w:r w:rsidRPr="00C051DE">
        <w:rPr>
          <w:rFonts w:ascii="Calibri" w:hAnsi="Calibri" w:cs="Calibri"/>
          <w:b/>
          <w:sz w:val="24"/>
          <w:szCs w:val="24"/>
        </w:rPr>
        <w:t>Project Name</w:t>
      </w:r>
      <w:r w:rsidR="001F0F57" w:rsidRPr="00C051DE">
        <w:rPr>
          <w:rFonts w:ascii="Calibri" w:hAnsi="Calibri" w:cs="Calibri"/>
          <w:sz w:val="24"/>
          <w:szCs w:val="24"/>
        </w:rPr>
        <w:tab/>
      </w:r>
      <w:r w:rsidRPr="00C051DE">
        <w:rPr>
          <w:rFonts w:ascii="Calibri" w:hAnsi="Calibri" w:cs="Calibri"/>
          <w:b/>
          <w:sz w:val="24"/>
          <w:szCs w:val="24"/>
        </w:rPr>
        <w:t>:</w:t>
      </w:r>
      <w:r w:rsidRPr="00C051DE">
        <w:rPr>
          <w:rFonts w:ascii="Calibri" w:hAnsi="Calibri" w:cs="Calibri"/>
          <w:sz w:val="24"/>
          <w:szCs w:val="24"/>
        </w:rPr>
        <w:t xml:space="preserve"> </w:t>
      </w:r>
      <w:r w:rsidR="00B4266E" w:rsidRPr="00C051DE">
        <w:rPr>
          <w:rFonts w:ascii="Calibri" w:hAnsi="Calibri" w:cs="Calibri"/>
          <w:b/>
          <w:bCs/>
          <w:sz w:val="24"/>
          <w:szCs w:val="24"/>
        </w:rPr>
        <w:t>Centralized Activation Services (CAS)</w:t>
      </w:r>
      <w:r w:rsidRPr="000D7272">
        <w:rPr>
          <w:rFonts w:ascii="Calibri" w:hAnsi="Calibri" w:cs="Calibri"/>
          <w:bCs/>
          <w:sz w:val="24"/>
          <w:szCs w:val="24"/>
        </w:rPr>
        <w:t xml:space="preserve"> </w:t>
      </w:r>
    </w:p>
    <w:p w:rsidR="0009047F" w:rsidRPr="000D7272" w:rsidRDefault="0009047F" w:rsidP="00B675C0">
      <w:pPr>
        <w:pStyle w:val="BodyText"/>
        <w:rPr>
          <w:rFonts w:ascii="Calibri" w:hAnsi="Calibri" w:cs="Calibri"/>
          <w:bCs/>
          <w:szCs w:val="22"/>
        </w:rPr>
      </w:pPr>
    </w:p>
    <w:p w:rsidR="00DF3BAD" w:rsidRPr="000D7272" w:rsidRDefault="0009047F" w:rsidP="00B675C0">
      <w:pPr>
        <w:pStyle w:val="BodyText"/>
        <w:rPr>
          <w:rFonts w:ascii="Calibri" w:hAnsi="Calibri" w:cs="Calibri"/>
          <w:bCs/>
          <w:szCs w:val="22"/>
        </w:rPr>
      </w:pPr>
      <w:r w:rsidRPr="000D7272">
        <w:rPr>
          <w:rFonts w:ascii="Calibri" w:hAnsi="Calibri" w:cs="Calibri"/>
          <w:b/>
          <w:bCs/>
          <w:szCs w:val="22"/>
        </w:rPr>
        <w:t>Client</w:t>
      </w:r>
      <w:r w:rsidRPr="000D7272">
        <w:rPr>
          <w:rFonts w:ascii="Calibri" w:hAnsi="Calibri" w:cs="Calibri"/>
          <w:b/>
          <w:bCs/>
          <w:szCs w:val="22"/>
        </w:rPr>
        <w:tab/>
      </w:r>
      <w:r w:rsidRPr="000D7272">
        <w:rPr>
          <w:rFonts w:ascii="Calibri" w:hAnsi="Calibri" w:cs="Calibri"/>
          <w:b/>
          <w:bCs/>
          <w:szCs w:val="22"/>
        </w:rPr>
        <w:tab/>
        <w:t>:</w:t>
      </w:r>
      <w:r w:rsidRPr="000D7272">
        <w:rPr>
          <w:rFonts w:ascii="Calibri" w:hAnsi="Calibri" w:cs="Calibri"/>
          <w:bCs/>
          <w:szCs w:val="22"/>
        </w:rPr>
        <w:t xml:space="preserve"> Citigroup</w:t>
      </w:r>
    </w:p>
    <w:p w:rsidR="00B675C0" w:rsidRPr="000D7272" w:rsidRDefault="00DF3BAD" w:rsidP="00B675C0">
      <w:pPr>
        <w:pStyle w:val="BodyText"/>
        <w:rPr>
          <w:rFonts w:ascii="Calibri" w:hAnsi="Calibri" w:cs="Calibri"/>
          <w:szCs w:val="22"/>
        </w:rPr>
      </w:pPr>
      <w:r w:rsidRPr="000D7272">
        <w:rPr>
          <w:rFonts w:ascii="Calibri" w:hAnsi="Calibri" w:cs="Calibri"/>
          <w:b/>
          <w:bCs/>
          <w:szCs w:val="22"/>
        </w:rPr>
        <w:t>Location</w:t>
      </w:r>
      <w:r w:rsidRPr="000D7272">
        <w:rPr>
          <w:rFonts w:ascii="Calibri" w:hAnsi="Calibri" w:cs="Calibri"/>
          <w:b/>
          <w:bCs/>
          <w:szCs w:val="22"/>
        </w:rPr>
        <w:tab/>
        <w:t>:</w:t>
      </w:r>
      <w:r w:rsidRPr="000D7272">
        <w:rPr>
          <w:rFonts w:ascii="Calibri" w:hAnsi="Calibri" w:cs="Calibri"/>
          <w:bCs/>
          <w:szCs w:val="22"/>
        </w:rPr>
        <w:t xml:space="preserve"> </w:t>
      </w:r>
      <w:smartTag w:uri="urn:schemas-microsoft-com:office:smarttags" w:element="place">
        <w:smartTag w:uri="urn:schemas-microsoft-com:office:smarttags" w:element="City">
          <w:r w:rsidR="0009047F" w:rsidRPr="000D7272">
            <w:rPr>
              <w:rFonts w:ascii="Calibri" w:hAnsi="Calibri" w:cs="Calibri"/>
              <w:bCs/>
              <w:szCs w:val="22"/>
            </w:rPr>
            <w:t>Jersey City</w:t>
          </w:r>
        </w:smartTag>
        <w:r w:rsidR="0009047F" w:rsidRPr="000D7272">
          <w:rPr>
            <w:rFonts w:ascii="Calibri" w:hAnsi="Calibri" w:cs="Calibri"/>
            <w:bCs/>
            <w:szCs w:val="22"/>
          </w:rPr>
          <w:t xml:space="preserve">, </w:t>
        </w:r>
        <w:smartTag w:uri="urn:schemas-microsoft-com:office:smarttags" w:element="State">
          <w:r w:rsidRPr="000D7272">
            <w:rPr>
              <w:rFonts w:ascii="Calibri" w:hAnsi="Calibri" w:cs="Calibri"/>
              <w:bCs/>
              <w:szCs w:val="22"/>
            </w:rPr>
            <w:t>Nj</w:t>
          </w:r>
        </w:smartTag>
        <w:r w:rsidR="0009047F" w:rsidRPr="000D7272">
          <w:rPr>
            <w:rFonts w:ascii="Calibri" w:hAnsi="Calibri" w:cs="Calibri"/>
            <w:bCs/>
            <w:szCs w:val="22"/>
          </w:rPr>
          <w:t xml:space="preserve">, </w:t>
        </w:r>
        <w:smartTag w:uri="urn:schemas-microsoft-com:office:smarttags" w:element="country-region">
          <w:r w:rsidR="0009047F" w:rsidRPr="000D7272">
            <w:rPr>
              <w:rFonts w:ascii="Calibri" w:hAnsi="Calibri" w:cs="Calibri"/>
              <w:bCs/>
              <w:szCs w:val="22"/>
            </w:rPr>
            <w:t>USA</w:t>
          </w:r>
        </w:smartTag>
      </w:smartTag>
      <w:r w:rsidR="00B675C0" w:rsidRPr="000D7272">
        <w:rPr>
          <w:rFonts w:ascii="Calibri" w:hAnsi="Calibri" w:cs="Calibri"/>
          <w:bCs/>
          <w:szCs w:val="22"/>
        </w:rPr>
        <w:t xml:space="preserve">                                                                                </w:t>
      </w:r>
    </w:p>
    <w:p w:rsidR="00B675C0" w:rsidRPr="000D7272" w:rsidRDefault="004C225E" w:rsidP="00B675C0">
      <w:pPr>
        <w:pStyle w:val="BodyText"/>
        <w:rPr>
          <w:rFonts w:ascii="Calibri" w:hAnsi="Calibri" w:cs="Calibri"/>
          <w:szCs w:val="22"/>
        </w:rPr>
      </w:pPr>
      <w:r w:rsidRPr="000D7272">
        <w:rPr>
          <w:rFonts w:ascii="Calibri" w:hAnsi="Calibri" w:cs="Calibri"/>
          <w:b/>
          <w:szCs w:val="22"/>
        </w:rPr>
        <w:t>Environment</w:t>
      </w:r>
      <w:r w:rsidRPr="000D7272">
        <w:rPr>
          <w:rFonts w:ascii="Calibri" w:hAnsi="Calibri" w:cs="Calibri"/>
          <w:b/>
          <w:szCs w:val="22"/>
        </w:rPr>
        <w:tab/>
        <w:t>:</w:t>
      </w:r>
      <w:r w:rsidRPr="000D7272">
        <w:rPr>
          <w:rFonts w:ascii="Calibri" w:hAnsi="Calibri" w:cs="Calibri"/>
          <w:szCs w:val="22"/>
        </w:rPr>
        <w:t xml:space="preserve"> </w:t>
      </w:r>
      <w:r w:rsidR="00B4266E" w:rsidRPr="000D7272">
        <w:rPr>
          <w:rFonts w:ascii="Calibri" w:hAnsi="Calibri" w:cs="Calibri"/>
          <w:szCs w:val="22"/>
        </w:rPr>
        <w:t>J2EE, Websphere 6.1, Oracle 10g.</w:t>
      </w:r>
    </w:p>
    <w:p w:rsidR="00B675C0" w:rsidRPr="000D7272" w:rsidRDefault="00B675C0" w:rsidP="00B675C0">
      <w:pPr>
        <w:pStyle w:val="BodyText"/>
        <w:rPr>
          <w:rFonts w:ascii="Calibri" w:hAnsi="Calibri" w:cs="Calibri"/>
          <w:szCs w:val="22"/>
        </w:rPr>
      </w:pPr>
      <w:r w:rsidRPr="000D7272">
        <w:rPr>
          <w:rFonts w:ascii="Calibri" w:hAnsi="Calibri" w:cs="Calibri"/>
          <w:b/>
          <w:szCs w:val="22"/>
        </w:rPr>
        <w:t>Role</w:t>
      </w:r>
      <w:r w:rsidR="001F0F57" w:rsidRPr="000D7272">
        <w:rPr>
          <w:rFonts w:ascii="Calibri" w:hAnsi="Calibri" w:cs="Calibri"/>
          <w:b/>
          <w:szCs w:val="22"/>
        </w:rPr>
        <w:tab/>
      </w:r>
      <w:r w:rsidR="001F0F57" w:rsidRPr="000D7272">
        <w:rPr>
          <w:rFonts w:ascii="Calibri" w:hAnsi="Calibri" w:cs="Calibri"/>
          <w:b/>
          <w:szCs w:val="22"/>
        </w:rPr>
        <w:tab/>
      </w:r>
      <w:r w:rsidRPr="000D7272">
        <w:rPr>
          <w:rFonts w:ascii="Calibri" w:hAnsi="Calibri" w:cs="Calibri"/>
          <w:b/>
          <w:szCs w:val="22"/>
        </w:rPr>
        <w:t>:</w:t>
      </w:r>
      <w:r w:rsidRPr="000D7272">
        <w:rPr>
          <w:rFonts w:ascii="Calibri" w:hAnsi="Calibri" w:cs="Calibri"/>
          <w:szCs w:val="22"/>
        </w:rPr>
        <w:t xml:space="preserve"> </w:t>
      </w:r>
      <w:r w:rsidR="00B4266E" w:rsidRPr="000D7272">
        <w:rPr>
          <w:rFonts w:ascii="Calibri" w:hAnsi="Calibri" w:cs="Calibri"/>
          <w:szCs w:val="22"/>
        </w:rPr>
        <w:t>Module Lead</w:t>
      </w:r>
    </w:p>
    <w:p w:rsidR="00DF3BAD" w:rsidRPr="000D7272" w:rsidRDefault="00DF3BAD" w:rsidP="00B675C0">
      <w:pPr>
        <w:pStyle w:val="BodyText"/>
        <w:rPr>
          <w:rFonts w:ascii="Calibri" w:hAnsi="Calibri" w:cs="Calibri"/>
          <w:szCs w:val="22"/>
        </w:rPr>
      </w:pPr>
      <w:r w:rsidRPr="000D7272">
        <w:rPr>
          <w:rFonts w:ascii="Calibri" w:hAnsi="Calibri" w:cs="Calibri"/>
          <w:b/>
          <w:szCs w:val="22"/>
        </w:rPr>
        <w:t>Duration</w:t>
      </w:r>
      <w:r w:rsidRPr="000D7272">
        <w:rPr>
          <w:rFonts w:ascii="Calibri" w:hAnsi="Calibri" w:cs="Calibri"/>
          <w:b/>
          <w:szCs w:val="22"/>
        </w:rPr>
        <w:tab/>
        <w:t>:</w:t>
      </w:r>
      <w:r w:rsidRPr="000D7272">
        <w:rPr>
          <w:rFonts w:ascii="Calibri" w:hAnsi="Calibri" w:cs="Calibri"/>
          <w:szCs w:val="22"/>
        </w:rPr>
        <w:t xml:space="preserve"> June 08 – </w:t>
      </w:r>
      <w:r w:rsidR="00EE6F22">
        <w:rPr>
          <w:rFonts w:ascii="Calibri" w:hAnsi="Calibri" w:cs="Calibri"/>
          <w:szCs w:val="22"/>
        </w:rPr>
        <w:t>Mar10</w:t>
      </w:r>
    </w:p>
    <w:p w:rsidR="00B675C0" w:rsidRPr="000D7272" w:rsidRDefault="00B675C0" w:rsidP="00B675C0">
      <w:pPr>
        <w:pStyle w:val="BodyText"/>
        <w:rPr>
          <w:rFonts w:ascii="Calibri" w:hAnsi="Calibri" w:cs="Calibri"/>
          <w:szCs w:val="22"/>
        </w:rPr>
      </w:pPr>
    </w:p>
    <w:p w:rsidR="00B675C0" w:rsidRPr="000D7272" w:rsidRDefault="00B675C0" w:rsidP="00B675C0">
      <w:pPr>
        <w:pStyle w:val="BodyText"/>
        <w:rPr>
          <w:rFonts w:ascii="Calibri" w:hAnsi="Calibri" w:cs="Calibri"/>
          <w:b/>
          <w:szCs w:val="22"/>
        </w:rPr>
      </w:pPr>
      <w:r w:rsidRPr="000D7272">
        <w:rPr>
          <w:rFonts w:ascii="Calibri" w:hAnsi="Calibri" w:cs="Calibri"/>
          <w:b/>
          <w:szCs w:val="22"/>
        </w:rPr>
        <w:t>Description</w:t>
      </w:r>
    </w:p>
    <w:p w:rsidR="004C70C2" w:rsidRPr="000D7272" w:rsidRDefault="00B4266E" w:rsidP="0091003F">
      <w:pPr>
        <w:pStyle w:val="BodyText"/>
        <w:rPr>
          <w:rFonts w:ascii="Calibri" w:hAnsi="Calibri" w:cs="Calibri"/>
          <w:szCs w:val="22"/>
        </w:rPr>
      </w:pPr>
      <w:r w:rsidRPr="000D7272">
        <w:rPr>
          <w:rFonts w:ascii="Calibri" w:hAnsi="Calibri" w:cs="Calibri"/>
          <w:szCs w:val="22"/>
        </w:rPr>
        <w:t>This project includes the development of a new portal platform for a Global 100 financial institution. The platform supports consumable services from multiple sources; those can be entitled to the end Customer across White Label Partners.</w:t>
      </w:r>
    </w:p>
    <w:p w:rsidR="004C70C2" w:rsidRPr="000D7272" w:rsidRDefault="004C70C2" w:rsidP="004C70C2">
      <w:pPr>
        <w:pStyle w:val="BodyText"/>
        <w:rPr>
          <w:rFonts w:ascii="Calibri" w:hAnsi="Calibri" w:cs="Calibri"/>
          <w:szCs w:val="22"/>
        </w:rPr>
      </w:pPr>
    </w:p>
    <w:p w:rsidR="00BF1283" w:rsidRPr="000D7272" w:rsidRDefault="00BF1283" w:rsidP="004C70C2">
      <w:pPr>
        <w:pStyle w:val="BodyText"/>
        <w:rPr>
          <w:ins w:id="18" w:author="Unknown" w:date="2009-05-15T17:30:00Z"/>
          <w:rFonts w:ascii="Calibri" w:hAnsi="Calibri" w:cs="Calibri"/>
          <w:szCs w:val="22"/>
        </w:rPr>
      </w:pPr>
      <w:ins w:id="19" w:author="Unknown" w:date="2009-05-15T17:30:00Z">
        <w:r w:rsidRPr="000D7272">
          <w:rPr>
            <w:rFonts w:ascii="Calibri" w:hAnsi="Calibri" w:cs="Calibri"/>
            <w:b/>
            <w:bCs/>
            <w:szCs w:val="22"/>
          </w:rPr>
          <w:t>Responsibilities</w:t>
        </w:r>
      </w:ins>
    </w:p>
    <w:p w:rsidR="00A21F2D" w:rsidRPr="000D7272" w:rsidRDefault="0034609B" w:rsidP="00CE052A">
      <w:pPr>
        <w:numPr>
          <w:ilvl w:val="0"/>
          <w:numId w:val="7"/>
        </w:numPr>
        <w:spacing w:line="264" w:lineRule="auto"/>
        <w:jc w:val="both"/>
        <w:rPr>
          <w:rFonts w:ascii="Calibri" w:hAnsi="Calibri" w:cs="Calibri"/>
          <w:sz w:val="22"/>
          <w:szCs w:val="22"/>
        </w:rPr>
      </w:pPr>
      <w:r w:rsidRPr="000D7272">
        <w:rPr>
          <w:rFonts w:ascii="Calibri" w:hAnsi="Calibri" w:cs="Calibri"/>
          <w:sz w:val="22"/>
          <w:szCs w:val="22"/>
        </w:rPr>
        <w:lastRenderedPageBreak/>
        <w:t xml:space="preserve">I was </w:t>
      </w:r>
      <w:r w:rsidR="00DB551E" w:rsidRPr="000D7272">
        <w:rPr>
          <w:rFonts w:ascii="Calibri" w:hAnsi="Calibri" w:cs="Calibri"/>
          <w:sz w:val="22"/>
          <w:szCs w:val="22"/>
        </w:rPr>
        <w:t>responsible</w:t>
      </w:r>
      <w:r w:rsidRPr="000D7272">
        <w:rPr>
          <w:rFonts w:ascii="Calibri" w:hAnsi="Calibri" w:cs="Calibri"/>
          <w:sz w:val="22"/>
          <w:szCs w:val="22"/>
        </w:rPr>
        <w:t xml:space="preserve"> for the User creation module and also a 3 party interface</w:t>
      </w:r>
      <w:r w:rsidR="00A21F2D" w:rsidRPr="000D7272">
        <w:rPr>
          <w:rFonts w:ascii="Calibri" w:hAnsi="Calibri" w:cs="Calibri"/>
          <w:sz w:val="22"/>
          <w:szCs w:val="22"/>
        </w:rPr>
        <w:t>.</w:t>
      </w:r>
    </w:p>
    <w:p w:rsidR="00A21F2D" w:rsidRPr="000D7272" w:rsidRDefault="0034609B" w:rsidP="00CE052A">
      <w:pPr>
        <w:widowControl w:val="0"/>
        <w:numPr>
          <w:ilvl w:val="0"/>
          <w:numId w:val="7"/>
        </w:numPr>
        <w:tabs>
          <w:tab w:val="left" w:pos="720"/>
        </w:tabs>
        <w:autoSpaceDE w:val="0"/>
        <w:autoSpaceDN w:val="0"/>
        <w:adjustRightInd w:val="0"/>
        <w:spacing w:line="264" w:lineRule="auto"/>
        <w:jc w:val="both"/>
        <w:rPr>
          <w:rFonts w:ascii="Calibri" w:hAnsi="Calibri" w:cs="Calibri"/>
          <w:sz w:val="22"/>
          <w:szCs w:val="22"/>
        </w:rPr>
      </w:pPr>
      <w:r w:rsidRPr="000D7272">
        <w:rPr>
          <w:rFonts w:ascii="Calibri" w:hAnsi="Calibri" w:cs="Calibri"/>
          <w:sz w:val="22"/>
          <w:szCs w:val="22"/>
        </w:rPr>
        <w:t>Worked extensively on Spring and Hibernate for developing the server side components</w:t>
      </w:r>
      <w:r w:rsidR="00A21F2D" w:rsidRPr="000D7272">
        <w:rPr>
          <w:rFonts w:ascii="Calibri" w:hAnsi="Calibri" w:cs="Calibri"/>
          <w:sz w:val="22"/>
          <w:szCs w:val="22"/>
        </w:rPr>
        <w:t>.</w:t>
      </w:r>
    </w:p>
    <w:p w:rsidR="00A21F2D" w:rsidRPr="000D7272" w:rsidRDefault="00DB551E" w:rsidP="00CE052A">
      <w:pPr>
        <w:widowControl w:val="0"/>
        <w:numPr>
          <w:ilvl w:val="0"/>
          <w:numId w:val="7"/>
        </w:numPr>
        <w:tabs>
          <w:tab w:val="left" w:pos="720"/>
        </w:tabs>
        <w:autoSpaceDE w:val="0"/>
        <w:autoSpaceDN w:val="0"/>
        <w:adjustRightInd w:val="0"/>
        <w:spacing w:line="264" w:lineRule="auto"/>
        <w:jc w:val="both"/>
        <w:rPr>
          <w:rFonts w:ascii="Calibri" w:hAnsi="Calibri" w:cs="Calibri"/>
          <w:sz w:val="22"/>
          <w:szCs w:val="22"/>
        </w:rPr>
      </w:pPr>
      <w:r w:rsidRPr="000D7272">
        <w:rPr>
          <w:rFonts w:ascii="Calibri" w:hAnsi="Calibri" w:cs="Calibri"/>
          <w:sz w:val="22"/>
          <w:szCs w:val="22"/>
        </w:rPr>
        <w:t>Designed and developed WSDL and XSD as per SOA standards</w:t>
      </w:r>
      <w:r w:rsidR="00A21F2D" w:rsidRPr="000D7272">
        <w:rPr>
          <w:rFonts w:ascii="Calibri" w:hAnsi="Calibri" w:cs="Calibri"/>
          <w:sz w:val="22"/>
          <w:szCs w:val="22"/>
        </w:rPr>
        <w:t>.</w:t>
      </w:r>
    </w:p>
    <w:p w:rsidR="00A21F2D" w:rsidRPr="000D7272" w:rsidRDefault="00A21F2D" w:rsidP="009C2712">
      <w:pPr>
        <w:tabs>
          <w:tab w:val="left" w:pos="360"/>
        </w:tabs>
        <w:rPr>
          <w:rFonts w:ascii="Calibri" w:hAnsi="Calibri" w:cs="Calibri"/>
          <w:b/>
          <w:bCs/>
          <w:sz w:val="22"/>
          <w:szCs w:val="22"/>
        </w:rPr>
      </w:pPr>
    </w:p>
    <w:p w:rsidR="009C2712" w:rsidRPr="000D7272" w:rsidRDefault="00225EF6" w:rsidP="00225EF6">
      <w:pPr>
        <w:pStyle w:val="BodyText"/>
        <w:rPr>
          <w:rFonts w:ascii="Calibri" w:hAnsi="Calibri" w:cs="Calibri"/>
          <w:b/>
          <w:bCs/>
          <w:sz w:val="24"/>
          <w:szCs w:val="24"/>
        </w:rPr>
      </w:pPr>
      <w:r w:rsidRPr="00C051DE">
        <w:rPr>
          <w:rFonts w:ascii="Calibri" w:hAnsi="Calibri" w:cs="Calibri"/>
          <w:b/>
          <w:sz w:val="24"/>
          <w:szCs w:val="24"/>
        </w:rPr>
        <w:t>Project Name</w:t>
      </w:r>
      <w:r w:rsidRPr="00C051DE">
        <w:rPr>
          <w:rFonts w:ascii="Calibri" w:hAnsi="Calibri" w:cs="Calibri"/>
          <w:b/>
          <w:sz w:val="24"/>
          <w:szCs w:val="24"/>
        </w:rPr>
        <w:tab/>
        <w:t xml:space="preserve">: </w:t>
      </w:r>
      <w:r w:rsidR="00896F80" w:rsidRPr="00C051DE">
        <w:rPr>
          <w:rFonts w:ascii="Calibri" w:hAnsi="Calibri" w:cs="Calibri"/>
          <w:b/>
          <w:bCs/>
          <w:sz w:val="24"/>
          <w:szCs w:val="24"/>
        </w:rPr>
        <w:t>Domain Services</w:t>
      </w:r>
    </w:p>
    <w:p w:rsidR="009C2712" w:rsidRPr="000D7272" w:rsidRDefault="009C2712" w:rsidP="00225EF6">
      <w:pPr>
        <w:pStyle w:val="BodyText"/>
        <w:rPr>
          <w:rFonts w:ascii="Calibri" w:hAnsi="Calibri" w:cs="Calibri"/>
          <w:b/>
          <w:szCs w:val="22"/>
        </w:rPr>
      </w:pPr>
    </w:p>
    <w:p w:rsidR="009C2712" w:rsidRPr="000D7272" w:rsidRDefault="009C2712" w:rsidP="00225EF6">
      <w:pPr>
        <w:pStyle w:val="BodyText"/>
        <w:rPr>
          <w:rFonts w:ascii="Calibri" w:hAnsi="Calibri" w:cs="Calibri"/>
          <w:b/>
          <w:szCs w:val="22"/>
        </w:rPr>
      </w:pPr>
      <w:r w:rsidRPr="000D7272">
        <w:rPr>
          <w:rFonts w:ascii="Calibri" w:hAnsi="Calibri" w:cs="Calibri"/>
          <w:b/>
          <w:szCs w:val="22"/>
        </w:rPr>
        <w:t>Client</w:t>
      </w:r>
      <w:r w:rsidRPr="000D7272">
        <w:rPr>
          <w:rFonts w:ascii="Calibri" w:hAnsi="Calibri" w:cs="Calibri"/>
          <w:b/>
          <w:szCs w:val="22"/>
        </w:rPr>
        <w:tab/>
      </w:r>
      <w:r w:rsidRPr="000D7272">
        <w:rPr>
          <w:rFonts w:ascii="Calibri" w:hAnsi="Calibri" w:cs="Calibri"/>
          <w:b/>
          <w:szCs w:val="22"/>
        </w:rPr>
        <w:tab/>
        <w:t xml:space="preserve">: </w:t>
      </w:r>
      <w:r w:rsidRPr="000D7272">
        <w:rPr>
          <w:rFonts w:ascii="Calibri" w:hAnsi="Calibri" w:cs="Calibri"/>
          <w:szCs w:val="22"/>
        </w:rPr>
        <w:t>Citigroup</w:t>
      </w:r>
    </w:p>
    <w:p w:rsidR="009C2712" w:rsidRPr="000D7272" w:rsidRDefault="009C2712" w:rsidP="00225EF6">
      <w:pPr>
        <w:pStyle w:val="BodyText"/>
        <w:rPr>
          <w:rFonts w:ascii="Calibri" w:hAnsi="Calibri" w:cs="Calibri"/>
          <w:b/>
          <w:szCs w:val="22"/>
        </w:rPr>
      </w:pPr>
      <w:r w:rsidRPr="000D7272">
        <w:rPr>
          <w:rFonts w:ascii="Calibri" w:hAnsi="Calibri" w:cs="Calibri"/>
          <w:b/>
          <w:szCs w:val="22"/>
        </w:rPr>
        <w:t>Location</w:t>
      </w:r>
      <w:r w:rsidRPr="000D7272">
        <w:rPr>
          <w:rFonts w:ascii="Calibri" w:hAnsi="Calibri" w:cs="Calibri"/>
          <w:b/>
          <w:szCs w:val="22"/>
        </w:rPr>
        <w:tab/>
        <w:t xml:space="preserve">: </w:t>
      </w:r>
      <w:smartTag w:uri="urn:schemas-microsoft-com:office:smarttags" w:element="place">
        <w:smartTag w:uri="urn:schemas-microsoft-com:office:smarttags" w:element="City">
          <w:r w:rsidRPr="000D7272">
            <w:rPr>
              <w:rFonts w:ascii="Calibri" w:hAnsi="Calibri" w:cs="Calibri"/>
              <w:szCs w:val="22"/>
            </w:rPr>
            <w:t>Warren</w:t>
          </w:r>
        </w:smartTag>
        <w:r w:rsidRPr="000D7272">
          <w:rPr>
            <w:rFonts w:ascii="Calibri" w:hAnsi="Calibri" w:cs="Calibri"/>
            <w:szCs w:val="22"/>
          </w:rPr>
          <w:t xml:space="preserve">, </w:t>
        </w:r>
        <w:smartTag w:uri="urn:schemas-microsoft-com:office:smarttags" w:element="State">
          <w:r w:rsidRPr="000D7272">
            <w:rPr>
              <w:rFonts w:ascii="Calibri" w:hAnsi="Calibri" w:cs="Calibri"/>
              <w:szCs w:val="22"/>
            </w:rPr>
            <w:t>Nj</w:t>
          </w:r>
        </w:smartTag>
        <w:r w:rsidRPr="000D7272">
          <w:rPr>
            <w:rFonts w:ascii="Calibri" w:hAnsi="Calibri" w:cs="Calibri"/>
            <w:szCs w:val="22"/>
          </w:rPr>
          <w:t xml:space="preserve">, </w:t>
        </w:r>
        <w:smartTag w:uri="urn:schemas-microsoft-com:office:smarttags" w:element="country-region">
          <w:r w:rsidRPr="000D7272">
            <w:rPr>
              <w:rFonts w:ascii="Calibri" w:hAnsi="Calibri" w:cs="Calibri"/>
              <w:szCs w:val="22"/>
            </w:rPr>
            <w:t>USA</w:t>
          </w:r>
        </w:smartTag>
      </w:smartTag>
    </w:p>
    <w:p w:rsidR="00225EF6" w:rsidRPr="000D7272" w:rsidRDefault="00225EF6" w:rsidP="00225EF6">
      <w:pPr>
        <w:pStyle w:val="BodyText"/>
        <w:rPr>
          <w:rFonts w:ascii="Calibri" w:hAnsi="Calibri" w:cs="Calibri"/>
          <w:szCs w:val="22"/>
        </w:rPr>
      </w:pPr>
      <w:r w:rsidRPr="000D7272">
        <w:rPr>
          <w:rFonts w:ascii="Calibri" w:hAnsi="Calibri" w:cs="Calibri"/>
          <w:b/>
          <w:szCs w:val="22"/>
        </w:rPr>
        <w:t>Environment</w:t>
      </w:r>
      <w:r w:rsidRPr="000D7272">
        <w:rPr>
          <w:rFonts w:ascii="Calibri" w:hAnsi="Calibri" w:cs="Calibri"/>
          <w:b/>
          <w:szCs w:val="22"/>
        </w:rPr>
        <w:tab/>
        <w:t>:</w:t>
      </w:r>
      <w:r w:rsidRPr="000D7272">
        <w:rPr>
          <w:rFonts w:ascii="Calibri" w:hAnsi="Calibri" w:cs="Calibri"/>
          <w:szCs w:val="22"/>
        </w:rPr>
        <w:t xml:space="preserve"> </w:t>
      </w:r>
      <w:r w:rsidR="00176139" w:rsidRPr="000D7272">
        <w:rPr>
          <w:rFonts w:ascii="Calibri" w:hAnsi="Calibri" w:cs="Calibri"/>
          <w:szCs w:val="22"/>
        </w:rPr>
        <w:t>Weblogic 8.1 WLI platform, Oracle 10g, Sybase</w:t>
      </w:r>
    </w:p>
    <w:p w:rsidR="00BF1283" w:rsidRPr="000D7272" w:rsidRDefault="00225EF6" w:rsidP="004F6147">
      <w:pPr>
        <w:pStyle w:val="BodyText"/>
        <w:rPr>
          <w:rFonts w:ascii="Calibri" w:hAnsi="Calibri" w:cs="Calibri"/>
          <w:szCs w:val="22"/>
        </w:rPr>
      </w:pPr>
      <w:r w:rsidRPr="000D7272">
        <w:rPr>
          <w:rFonts w:ascii="Calibri" w:hAnsi="Calibri" w:cs="Calibri"/>
          <w:b/>
          <w:szCs w:val="22"/>
        </w:rPr>
        <w:t>Role</w:t>
      </w:r>
      <w:r w:rsidRPr="000D7272">
        <w:rPr>
          <w:rFonts w:ascii="Calibri" w:hAnsi="Calibri" w:cs="Calibri"/>
          <w:b/>
          <w:szCs w:val="22"/>
        </w:rPr>
        <w:tab/>
      </w:r>
      <w:r w:rsidRPr="000D7272">
        <w:rPr>
          <w:rFonts w:ascii="Calibri" w:hAnsi="Calibri" w:cs="Calibri"/>
          <w:b/>
          <w:szCs w:val="22"/>
        </w:rPr>
        <w:tab/>
        <w:t>:</w:t>
      </w:r>
      <w:r w:rsidRPr="000D7272">
        <w:rPr>
          <w:rFonts w:ascii="Calibri" w:hAnsi="Calibri" w:cs="Calibri"/>
          <w:szCs w:val="22"/>
        </w:rPr>
        <w:t xml:space="preserve"> </w:t>
      </w:r>
      <w:r w:rsidR="00176139" w:rsidRPr="000D7272">
        <w:rPr>
          <w:rFonts w:ascii="Calibri" w:hAnsi="Calibri" w:cs="Calibri"/>
          <w:szCs w:val="22"/>
        </w:rPr>
        <w:t>Module Lead</w:t>
      </w:r>
    </w:p>
    <w:p w:rsidR="009C2712" w:rsidRPr="000D7272" w:rsidRDefault="009C2712" w:rsidP="004F6147">
      <w:pPr>
        <w:pStyle w:val="BodyText"/>
        <w:rPr>
          <w:rFonts w:ascii="Calibri" w:hAnsi="Calibri" w:cs="Calibri"/>
          <w:szCs w:val="22"/>
        </w:rPr>
      </w:pPr>
      <w:r w:rsidRPr="000D7272">
        <w:rPr>
          <w:rFonts w:ascii="Calibri" w:hAnsi="Calibri" w:cs="Calibri"/>
          <w:b/>
          <w:szCs w:val="22"/>
        </w:rPr>
        <w:t>Duration</w:t>
      </w:r>
      <w:r w:rsidRPr="000D7272">
        <w:rPr>
          <w:rFonts w:ascii="Calibri" w:hAnsi="Calibri" w:cs="Calibri"/>
          <w:b/>
          <w:szCs w:val="22"/>
        </w:rPr>
        <w:tab/>
        <w:t>:</w:t>
      </w:r>
      <w:r w:rsidRPr="000D7272">
        <w:rPr>
          <w:rFonts w:ascii="Calibri" w:hAnsi="Calibri" w:cs="Calibri"/>
          <w:szCs w:val="22"/>
        </w:rPr>
        <w:t xml:space="preserve"> </w:t>
      </w:r>
      <w:r w:rsidR="0058096F">
        <w:rPr>
          <w:rFonts w:ascii="Calibri" w:hAnsi="Calibri" w:cs="Calibri"/>
          <w:szCs w:val="22"/>
        </w:rPr>
        <w:t>Aug</w:t>
      </w:r>
      <w:r w:rsidRPr="000D7272">
        <w:rPr>
          <w:rFonts w:ascii="Calibri" w:hAnsi="Calibri" w:cs="Calibri"/>
          <w:szCs w:val="22"/>
        </w:rPr>
        <w:t>0</w:t>
      </w:r>
      <w:r w:rsidR="00862843">
        <w:rPr>
          <w:rFonts w:ascii="Calibri" w:hAnsi="Calibri" w:cs="Calibri"/>
          <w:szCs w:val="22"/>
        </w:rPr>
        <w:t>3</w:t>
      </w:r>
      <w:r w:rsidRPr="000D7272">
        <w:rPr>
          <w:rFonts w:ascii="Calibri" w:hAnsi="Calibri" w:cs="Calibri"/>
          <w:szCs w:val="22"/>
        </w:rPr>
        <w:t xml:space="preserve"> – Jun08</w:t>
      </w:r>
    </w:p>
    <w:p w:rsidR="00214459" w:rsidRPr="000D7272" w:rsidRDefault="00214459" w:rsidP="004F6147">
      <w:pPr>
        <w:pStyle w:val="BodyText"/>
        <w:rPr>
          <w:rFonts w:ascii="Calibri" w:hAnsi="Calibri" w:cs="Calibri"/>
          <w:szCs w:val="22"/>
        </w:rPr>
      </w:pPr>
    </w:p>
    <w:p w:rsidR="004F6147" w:rsidRPr="000D7272" w:rsidRDefault="004F6147" w:rsidP="004F6147">
      <w:pPr>
        <w:pStyle w:val="BodyText"/>
        <w:rPr>
          <w:rFonts w:ascii="Calibri" w:hAnsi="Calibri" w:cs="Calibri"/>
          <w:b/>
          <w:szCs w:val="22"/>
        </w:rPr>
      </w:pPr>
      <w:r w:rsidRPr="000D7272">
        <w:rPr>
          <w:rFonts w:ascii="Calibri" w:hAnsi="Calibri" w:cs="Calibri"/>
          <w:b/>
          <w:szCs w:val="22"/>
        </w:rPr>
        <w:t>Description</w:t>
      </w:r>
    </w:p>
    <w:p w:rsidR="00176139" w:rsidRPr="000D7272" w:rsidRDefault="00176139" w:rsidP="00176139">
      <w:pPr>
        <w:widowControl w:val="0"/>
        <w:autoSpaceDE w:val="0"/>
        <w:autoSpaceDN w:val="0"/>
        <w:adjustRightInd w:val="0"/>
        <w:rPr>
          <w:rFonts w:ascii="Calibri" w:hAnsi="Calibri" w:cs="Calibri"/>
          <w:sz w:val="22"/>
          <w:szCs w:val="22"/>
        </w:rPr>
      </w:pPr>
      <w:r w:rsidRPr="000D7272">
        <w:rPr>
          <w:rFonts w:ascii="Calibri" w:hAnsi="Calibri" w:cs="Calibri"/>
          <w:sz w:val="22"/>
          <w:szCs w:val="22"/>
        </w:rPr>
        <w:t xml:space="preserve">CitiSOA involved the development of webservices to provide data in an easy to use format instead of File Feed. The complete development of this project is being carried out ONSITE. As a module lead my role was to design and develop the web services. The standard cycle of first creating the WSDL and XSD and then developing the web services was followed. </w:t>
      </w:r>
    </w:p>
    <w:p w:rsidR="00BF18AC" w:rsidRPr="000D7272" w:rsidRDefault="00BF18AC" w:rsidP="0075766D">
      <w:pPr>
        <w:ind w:left="720"/>
        <w:rPr>
          <w:rFonts w:ascii="Calibri" w:hAnsi="Calibri" w:cs="Calibri"/>
          <w:b/>
          <w:bCs/>
          <w:sz w:val="22"/>
          <w:szCs w:val="22"/>
        </w:rPr>
      </w:pPr>
    </w:p>
    <w:p w:rsidR="0075766D" w:rsidRPr="000D7272" w:rsidRDefault="00BF1283" w:rsidP="00DD4B9D">
      <w:pPr>
        <w:rPr>
          <w:rFonts w:ascii="Calibri" w:hAnsi="Calibri" w:cs="Calibri"/>
          <w:b/>
          <w:bCs/>
          <w:sz w:val="22"/>
          <w:szCs w:val="22"/>
        </w:rPr>
      </w:pPr>
      <w:ins w:id="20" w:author="Unknown" w:date="2009-05-15T17:30:00Z">
        <w:r w:rsidRPr="000D7272">
          <w:rPr>
            <w:rFonts w:ascii="Calibri" w:hAnsi="Calibri" w:cs="Calibri"/>
            <w:b/>
            <w:bCs/>
            <w:sz w:val="22"/>
            <w:szCs w:val="22"/>
          </w:rPr>
          <w:t>Responsibilities</w:t>
        </w:r>
      </w:ins>
      <w:r w:rsidR="0075766D" w:rsidRPr="000D7272">
        <w:rPr>
          <w:rFonts w:ascii="Calibri" w:hAnsi="Calibri" w:cs="Calibri"/>
          <w:b/>
          <w:bCs/>
          <w:sz w:val="22"/>
          <w:szCs w:val="22"/>
        </w:rPr>
        <w:t xml:space="preserve"> </w:t>
      </w:r>
    </w:p>
    <w:p w:rsidR="00A21F2D" w:rsidRPr="000D7272" w:rsidRDefault="0036466C" w:rsidP="00CE052A">
      <w:pPr>
        <w:widowControl w:val="0"/>
        <w:numPr>
          <w:ilvl w:val="0"/>
          <w:numId w:val="26"/>
        </w:numPr>
        <w:tabs>
          <w:tab w:val="left" w:pos="2340"/>
          <w:tab w:val="left" w:pos="9360"/>
        </w:tabs>
        <w:autoSpaceDE w:val="0"/>
        <w:autoSpaceDN w:val="0"/>
        <w:adjustRightInd w:val="0"/>
        <w:spacing w:line="264" w:lineRule="auto"/>
        <w:jc w:val="both"/>
        <w:rPr>
          <w:rFonts w:ascii="Calibri" w:hAnsi="Calibri" w:cs="Calibri"/>
          <w:sz w:val="22"/>
          <w:szCs w:val="22"/>
        </w:rPr>
      </w:pPr>
      <w:r w:rsidRPr="000D7272">
        <w:rPr>
          <w:rFonts w:ascii="Calibri" w:hAnsi="Calibri" w:cs="Calibri"/>
          <w:sz w:val="22"/>
          <w:szCs w:val="22"/>
        </w:rPr>
        <w:t>Designed and development of WSDL and XSD adhering to SOA standards.</w:t>
      </w:r>
    </w:p>
    <w:p w:rsidR="00A21F2D" w:rsidRPr="000D7272" w:rsidRDefault="0036466C" w:rsidP="00CE052A">
      <w:pPr>
        <w:widowControl w:val="0"/>
        <w:numPr>
          <w:ilvl w:val="0"/>
          <w:numId w:val="26"/>
        </w:numPr>
        <w:tabs>
          <w:tab w:val="left" w:pos="2340"/>
          <w:tab w:val="left" w:pos="9360"/>
        </w:tabs>
        <w:autoSpaceDE w:val="0"/>
        <w:autoSpaceDN w:val="0"/>
        <w:adjustRightInd w:val="0"/>
        <w:spacing w:line="264" w:lineRule="auto"/>
        <w:jc w:val="both"/>
        <w:rPr>
          <w:rFonts w:ascii="Calibri" w:hAnsi="Calibri" w:cs="Calibri"/>
          <w:sz w:val="22"/>
          <w:szCs w:val="22"/>
        </w:rPr>
      </w:pPr>
      <w:r w:rsidRPr="000D7272">
        <w:rPr>
          <w:rFonts w:ascii="Calibri" w:hAnsi="Calibri" w:cs="Calibri"/>
          <w:sz w:val="22"/>
          <w:szCs w:val="22"/>
        </w:rPr>
        <w:t>Us</w:t>
      </w:r>
      <w:r w:rsidR="00EE46BA" w:rsidRPr="000D7272">
        <w:rPr>
          <w:rFonts w:ascii="Calibri" w:hAnsi="Calibri" w:cs="Calibri"/>
          <w:sz w:val="22"/>
          <w:szCs w:val="22"/>
        </w:rPr>
        <w:t>ed</w:t>
      </w:r>
      <w:r w:rsidRPr="000D7272">
        <w:rPr>
          <w:rFonts w:ascii="Calibri" w:hAnsi="Calibri" w:cs="Calibri"/>
          <w:sz w:val="22"/>
          <w:szCs w:val="22"/>
        </w:rPr>
        <w:t xml:space="preserve"> Weblogic Integration platform and JAVA process design (JPD)</w:t>
      </w:r>
      <w:r w:rsidR="00A60487" w:rsidRPr="000D7272">
        <w:rPr>
          <w:rFonts w:ascii="Calibri" w:hAnsi="Calibri" w:cs="Calibri"/>
          <w:sz w:val="22"/>
          <w:szCs w:val="22"/>
        </w:rPr>
        <w:t xml:space="preserve"> </w:t>
      </w:r>
      <w:r w:rsidRPr="000D7272">
        <w:rPr>
          <w:rFonts w:ascii="Calibri" w:hAnsi="Calibri" w:cs="Calibri"/>
          <w:sz w:val="22"/>
          <w:szCs w:val="22"/>
        </w:rPr>
        <w:t>to develop the server side components of we service</w:t>
      </w:r>
      <w:r w:rsidR="00A21F2D" w:rsidRPr="000D7272">
        <w:rPr>
          <w:rFonts w:ascii="Calibri" w:hAnsi="Calibri" w:cs="Calibri"/>
          <w:sz w:val="22"/>
          <w:szCs w:val="22"/>
        </w:rPr>
        <w:t>.</w:t>
      </w:r>
    </w:p>
    <w:p w:rsidR="004F1396" w:rsidRPr="00862843" w:rsidRDefault="00EE46BA" w:rsidP="00862843">
      <w:pPr>
        <w:widowControl w:val="0"/>
        <w:numPr>
          <w:ilvl w:val="0"/>
          <w:numId w:val="26"/>
        </w:numPr>
        <w:autoSpaceDE w:val="0"/>
        <w:autoSpaceDN w:val="0"/>
        <w:adjustRightInd w:val="0"/>
        <w:jc w:val="both"/>
        <w:rPr>
          <w:rFonts w:ascii="Calibri" w:hAnsi="Calibri" w:cs="Calibri"/>
          <w:sz w:val="22"/>
          <w:szCs w:val="22"/>
        </w:rPr>
      </w:pPr>
      <w:r w:rsidRPr="004F1396">
        <w:rPr>
          <w:rFonts w:ascii="Calibri" w:hAnsi="Calibri" w:cs="Calibri"/>
          <w:sz w:val="22"/>
          <w:szCs w:val="22"/>
        </w:rPr>
        <w:t>I have worked on security and have configured both the server as well as client with Entrust certificates, so that the handshake happens on 2 way SSL</w:t>
      </w:r>
      <w:r w:rsidR="00A21F2D" w:rsidRPr="004F1396">
        <w:rPr>
          <w:rFonts w:ascii="Calibri" w:hAnsi="Calibri" w:cs="Calibri"/>
          <w:sz w:val="22"/>
          <w:szCs w:val="22"/>
        </w:rPr>
        <w:t>.</w:t>
      </w:r>
    </w:p>
    <w:p w:rsidR="0072619E" w:rsidRPr="000D7272" w:rsidRDefault="00436B8E" w:rsidP="0072619E">
      <w:pPr>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59264" behindDoc="0" locked="0" layoutInCell="1" allowOverlap="1">
                <wp:simplePos x="0" y="0"/>
                <wp:positionH relativeFrom="column">
                  <wp:posOffset>-542925</wp:posOffset>
                </wp:positionH>
                <wp:positionV relativeFrom="paragraph">
                  <wp:posOffset>184785</wp:posOffset>
                </wp:positionV>
                <wp:extent cx="6657975" cy="635"/>
                <wp:effectExtent l="0" t="0" r="0" b="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7975" cy="635"/>
                        </a:xfrm>
                        <a:prstGeom prst="straightConnector1">
                          <a:avLst/>
                        </a:prstGeom>
                        <a:noFill/>
                        <a:ln w="9525">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C8937E" id="AutoShape 8" o:spid="_x0000_s1026" type="#_x0000_t32" style="position:absolute;margin-left:-42.75pt;margin-top:14.55pt;width:524.2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" strokecolor="#2e74b5"/>
            </w:pict>
          </mc:Fallback>
        </mc:AlternateContent>
      </w:r>
    </w:p>
    <w:p w:rsidR="00BE3D39" w:rsidRPr="000D7272" w:rsidRDefault="00BE3D39" w:rsidP="0072619E">
      <w:pPr>
        <w:rPr>
          <w:rFonts w:ascii="Calibri" w:hAnsi="Calibri" w:cs="Calibri"/>
          <w:sz w:val="22"/>
          <w:szCs w:val="22"/>
        </w:rPr>
      </w:pPr>
    </w:p>
    <w:p w:rsidR="006A7BD0" w:rsidRDefault="0072619E" w:rsidP="0072619E">
      <w:pPr>
        <w:rPr>
          <w:rFonts w:ascii="Calibri" w:hAnsi="Calibri" w:cs="Calibri"/>
          <w:b/>
          <w:sz w:val="24"/>
          <w:szCs w:val="24"/>
        </w:rPr>
      </w:pPr>
      <w:r w:rsidRPr="006A7BD0">
        <w:rPr>
          <w:rFonts w:ascii="Calibri" w:hAnsi="Calibri" w:cs="Calibri"/>
          <w:b/>
          <w:sz w:val="24"/>
          <w:szCs w:val="24"/>
        </w:rPr>
        <w:t>Geodesic Information Systems , Mumbai</w:t>
      </w:r>
      <w:r w:rsidRPr="006A7BD0">
        <w:rPr>
          <w:rFonts w:ascii="Calibri" w:hAnsi="Calibri" w:cs="Calibri"/>
          <w:b/>
          <w:sz w:val="24"/>
          <w:szCs w:val="24"/>
        </w:rPr>
        <w:tab/>
      </w:r>
    </w:p>
    <w:p w:rsidR="0072619E" w:rsidRPr="006A7BD0" w:rsidRDefault="0072619E" w:rsidP="0072619E">
      <w:pPr>
        <w:rPr>
          <w:rFonts w:ascii="Calibri" w:hAnsi="Calibri" w:cs="Calibri"/>
          <w:b/>
          <w:sz w:val="24"/>
          <w:szCs w:val="24"/>
        </w:rPr>
      </w:pPr>
      <w:r w:rsidRPr="006A7BD0">
        <w:rPr>
          <w:rFonts w:ascii="Calibri" w:hAnsi="Calibri" w:cs="Calibri"/>
          <w:b/>
          <w:sz w:val="24"/>
          <w:szCs w:val="24"/>
        </w:rPr>
        <w:t>Oct 20</w:t>
      </w:r>
      <w:r w:rsidR="00B670E4" w:rsidRPr="006A7BD0">
        <w:rPr>
          <w:rFonts w:ascii="Calibri" w:hAnsi="Calibri" w:cs="Calibri"/>
          <w:b/>
          <w:sz w:val="24"/>
          <w:szCs w:val="24"/>
        </w:rPr>
        <w:t>02</w:t>
      </w:r>
      <w:r w:rsidRPr="006A7BD0">
        <w:rPr>
          <w:rFonts w:ascii="Calibri" w:hAnsi="Calibri" w:cs="Calibri"/>
          <w:b/>
          <w:sz w:val="24"/>
          <w:szCs w:val="24"/>
        </w:rPr>
        <w:t xml:space="preserve"> – Aug 2003</w:t>
      </w:r>
    </w:p>
    <w:p w:rsidR="00AB78CC" w:rsidRPr="006A7BD0" w:rsidRDefault="00AB78CC" w:rsidP="00A21F2D">
      <w:pPr>
        <w:tabs>
          <w:tab w:val="left" w:pos="2340"/>
          <w:tab w:val="left" w:pos="9360"/>
        </w:tabs>
        <w:jc w:val="both"/>
        <w:rPr>
          <w:rFonts w:ascii="Calibri" w:hAnsi="Calibri" w:cs="Calibri"/>
          <w:sz w:val="22"/>
          <w:szCs w:val="22"/>
        </w:rPr>
      </w:pPr>
    </w:p>
    <w:p w:rsidR="00644305" w:rsidRPr="000D7272" w:rsidRDefault="00644305" w:rsidP="00644305">
      <w:pPr>
        <w:pStyle w:val="BodyText"/>
        <w:rPr>
          <w:rFonts w:ascii="Calibri" w:hAnsi="Calibri" w:cs="Calibri"/>
          <w:b/>
          <w:bCs/>
          <w:sz w:val="24"/>
          <w:szCs w:val="24"/>
        </w:rPr>
      </w:pPr>
      <w:r w:rsidRPr="006A7BD0">
        <w:rPr>
          <w:rFonts w:ascii="Calibri" w:hAnsi="Calibri" w:cs="Calibri"/>
          <w:b/>
          <w:sz w:val="24"/>
          <w:szCs w:val="24"/>
        </w:rPr>
        <w:t>Project Name</w:t>
      </w:r>
      <w:r w:rsidRPr="006A7BD0">
        <w:rPr>
          <w:rFonts w:ascii="Calibri" w:hAnsi="Calibri" w:cs="Calibri"/>
          <w:b/>
          <w:sz w:val="24"/>
          <w:szCs w:val="24"/>
        </w:rPr>
        <w:tab/>
        <w:t xml:space="preserve">: </w:t>
      </w:r>
      <w:smartTag w:uri="urn:schemas-microsoft-com:office:smarttags" w:element="place">
        <w:smartTag w:uri="urn:schemas-microsoft-com:office:smarttags" w:element="City">
          <w:r w:rsidR="00DC1F2B" w:rsidRPr="006A7BD0">
            <w:rPr>
              <w:rFonts w:ascii="Calibri" w:hAnsi="Calibri" w:cs="Calibri"/>
              <w:b/>
              <w:sz w:val="24"/>
              <w:szCs w:val="24"/>
            </w:rPr>
            <w:t>Enterprise</w:t>
          </w:r>
        </w:smartTag>
      </w:smartTag>
      <w:r w:rsidR="00DC1F2B" w:rsidRPr="006A7BD0">
        <w:rPr>
          <w:rFonts w:ascii="Calibri" w:hAnsi="Calibri" w:cs="Calibri"/>
          <w:b/>
          <w:sz w:val="24"/>
          <w:szCs w:val="24"/>
        </w:rPr>
        <w:t xml:space="preserve"> Profit Mangement (</w:t>
      </w:r>
      <w:r w:rsidRPr="006A7BD0">
        <w:rPr>
          <w:rFonts w:ascii="Calibri" w:hAnsi="Calibri" w:cs="Calibri"/>
          <w:bCs/>
          <w:sz w:val="24"/>
          <w:szCs w:val="24"/>
        </w:rPr>
        <w:t>Report Generation Tool</w:t>
      </w:r>
      <w:r w:rsidR="00DC1F2B" w:rsidRPr="006A7BD0">
        <w:rPr>
          <w:rFonts w:ascii="Calibri" w:hAnsi="Calibri" w:cs="Calibri"/>
          <w:b/>
          <w:bCs/>
          <w:sz w:val="24"/>
          <w:szCs w:val="24"/>
        </w:rPr>
        <w:t>)</w:t>
      </w:r>
    </w:p>
    <w:p w:rsidR="00644305" w:rsidRPr="000D7272" w:rsidRDefault="00644305" w:rsidP="00644305">
      <w:pPr>
        <w:pStyle w:val="BodyText"/>
        <w:rPr>
          <w:rFonts w:ascii="Calibri" w:hAnsi="Calibri" w:cs="Calibri"/>
          <w:b/>
          <w:bCs/>
          <w:sz w:val="24"/>
          <w:szCs w:val="24"/>
        </w:rPr>
      </w:pPr>
    </w:p>
    <w:p w:rsidR="00AB78CC" w:rsidRPr="000D7272" w:rsidRDefault="00AB78CC" w:rsidP="00AB78CC">
      <w:pPr>
        <w:widowControl w:val="0"/>
        <w:autoSpaceDE w:val="0"/>
        <w:autoSpaceDN w:val="0"/>
        <w:adjustRightInd w:val="0"/>
        <w:rPr>
          <w:rFonts w:ascii="Calibri" w:hAnsi="Calibri" w:cs="Calibri"/>
          <w:sz w:val="22"/>
          <w:szCs w:val="22"/>
        </w:rPr>
      </w:pPr>
      <w:r w:rsidRPr="000D7272">
        <w:rPr>
          <w:rFonts w:ascii="Calibri" w:hAnsi="Calibri" w:cs="Calibri"/>
          <w:b/>
          <w:sz w:val="22"/>
          <w:szCs w:val="22"/>
        </w:rPr>
        <w:t>Client</w:t>
      </w:r>
      <w:r w:rsidR="0067209B" w:rsidRPr="000D7272">
        <w:rPr>
          <w:rFonts w:ascii="Calibri" w:hAnsi="Calibri" w:cs="Calibri"/>
          <w:b/>
          <w:sz w:val="22"/>
          <w:szCs w:val="22"/>
        </w:rPr>
        <w:tab/>
      </w:r>
      <w:r w:rsidRPr="000D7272">
        <w:rPr>
          <w:rFonts w:ascii="Calibri" w:hAnsi="Calibri" w:cs="Calibri"/>
          <w:b/>
          <w:sz w:val="22"/>
          <w:szCs w:val="22"/>
        </w:rPr>
        <w:tab/>
      </w:r>
      <w:r w:rsidRPr="000D7272">
        <w:rPr>
          <w:rFonts w:ascii="Calibri" w:hAnsi="Calibri" w:cs="Calibri"/>
          <w:b/>
          <w:sz w:val="22"/>
          <w:szCs w:val="22"/>
        </w:rPr>
        <w:tab/>
        <w:t>:</w:t>
      </w:r>
      <w:r w:rsidRPr="000D7272">
        <w:rPr>
          <w:rFonts w:ascii="Calibri" w:hAnsi="Calibri" w:cs="Calibri"/>
          <w:sz w:val="22"/>
          <w:szCs w:val="22"/>
        </w:rPr>
        <w:t xml:space="preserve"> Maxager </w:t>
      </w:r>
      <w:smartTag w:uri="urn:schemas-microsoft-com:office:smarttags" w:element="country-region">
        <w:smartTag w:uri="urn:schemas-microsoft-com:office:smarttags" w:element="place">
          <w:r w:rsidRPr="000D7272">
            <w:rPr>
              <w:rFonts w:ascii="Calibri" w:hAnsi="Calibri" w:cs="Calibri"/>
              <w:sz w:val="22"/>
              <w:szCs w:val="22"/>
            </w:rPr>
            <w:t>USA</w:t>
          </w:r>
        </w:smartTag>
      </w:smartTag>
    </w:p>
    <w:p w:rsidR="00AB78CC" w:rsidRPr="000D7272" w:rsidRDefault="00AB78CC" w:rsidP="00AB78CC">
      <w:pPr>
        <w:widowControl w:val="0"/>
        <w:autoSpaceDE w:val="0"/>
        <w:autoSpaceDN w:val="0"/>
        <w:adjustRightInd w:val="0"/>
        <w:rPr>
          <w:rFonts w:ascii="Calibri" w:hAnsi="Calibri" w:cs="Calibri"/>
          <w:sz w:val="22"/>
          <w:szCs w:val="22"/>
        </w:rPr>
      </w:pPr>
      <w:r w:rsidRPr="000D7272">
        <w:rPr>
          <w:rFonts w:ascii="Calibri" w:hAnsi="Calibri" w:cs="Calibri"/>
          <w:b/>
          <w:sz w:val="22"/>
          <w:szCs w:val="22"/>
        </w:rPr>
        <w:t>Skill/Tools</w:t>
      </w:r>
      <w:r w:rsidRPr="000D7272">
        <w:rPr>
          <w:rFonts w:ascii="Calibri" w:hAnsi="Calibri" w:cs="Calibri"/>
          <w:b/>
          <w:sz w:val="22"/>
          <w:szCs w:val="22"/>
        </w:rPr>
        <w:tab/>
      </w:r>
      <w:r w:rsidRPr="000D7272">
        <w:rPr>
          <w:rFonts w:ascii="Calibri" w:hAnsi="Calibri" w:cs="Calibri"/>
          <w:b/>
          <w:sz w:val="22"/>
          <w:szCs w:val="22"/>
        </w:rPr>
        <w:tab/>
        <w:t>:</w:t>
      </w:r>
      <w:r w:rsidRPr="000D7272">
        <w:rPr>
          <w:rFonts w:ascii="Calibri" w:hAnsi="Calibri" w:cs="Calibri"/>
          <w:sz w:val="22"/>
          <w:szCs w:val="22"/>
        </w:rPr>
        <w:t xml:space="preserve"> JDK1.3, JSP, Servlets, Oracle 9.1, tomcat 4.0.6 etc</w:t>
      </w:r>
    </w:p>
    <w:p w:rsidR="00DA563C" w:rsidRPr="000D7272" w:rsidRDefault="00DA563C" w:rsidP="00AB78CC">
      <w:pPr>
        <w:widowControl w:val="0"/>
        <w:autoSpaceDE w:val="0"/>
        <w:autoSpaceDN w:val="0"/>
        <w:adjustRightInd w:val="0"/>
        <w:rPr>
          <w:rFonts w:ascii="Calibri" w:hAnsi="Calibri" w:cs="Calibri"/>
          <w:sz w:val="22"/>
          <w:szCs w:val="22"/>
        </w:rPr>
      </w:pPr>
      <w:r w:rsidRPr="000D7272">
        <w:rPr>
          <w:rFonts w:ascii="Calibri" w:hAnsi="Calibri" w:cs="Calibri"/>
          <w:b/>
          <w:sz w:val="22"/>
          <w:szCs w:val="22"/>
        </w:rPr>
        <w:t>Duration</w:t>
      </w:r>
      <w:r w:rsidRPr="000D7272">
        <w:rPr>
          <w:rFonts w:ascii="Calibri" w:hAnsi="Calibri" w:cs="Calibri"/>
          <w:b/>
          <w:sz w:val="22"/>
          <w:szCs w:val="22"/>
        </w:rPr>
        <w:tab/>
      </w:r>
      <w:r w:rsidRPr="000D7272">
        <w:rPr>
          <w:rFonts w:ascii="Calibri" w:hAnsi="Calibri" w:cs="Calibri"/>
          <w:b/>
          <w:sz w:val="22"/>
          <w:szCs w:val="22"/>
        </w:rPr>
        <w:tab/>
        <w:t>:</w:t>
      </w:r>
      <w:r w:rsidRPr="000D7272">
        <w:rPr>
          <w:rFonts w:ascii="Calibri" w:hAnsi="Calibri" w:cs="Calibri"/>
          <w:sz w:val="22"/>
          <w:szCs w:val="22"/>
        </w:rPr>
        <w:t xml:space="preserve"> Oct02 – Aug03</w:t>
      </w:r>
    </w:p>
    <w:p w:rsidR="00BF1283" w:rsidRPr="000D7272" w:rsidRDefault="00BF1283" w:rsidP="00A21F2D">
      <w:pPr>
        <w:tabs>
          <w:tab w:val="left" w:pos="2340"/>
          <w:tab w:val="left" w:pos="9360"/>
        </w:tabs>
        <w:jc w:val="both"/>
        <w:rPr>
          <w:rFonts w:ascii="Calibri" w:hAnsi="Calibri" w:cs="Calibri"/>
          <w:sz w:val="22"/>
          <w:szCs w:val="22"/>
        </w:rPr>
      </w:pPr>
    </w:p>
    <w:p w:rsidR="00BF18AC" w:rsidRPr="000D7272" w:rsidRDefault="00BF18AC" w:rsidP="00BF18AC">
      <w:pPr>
        <w:pStyle w:val="BodyText"/>
        <w:rPr>
          <w:rFonts w:ascii="Calibri" w:hAnsi="Calibri" w:cs="Calibri"/>
          <w:b/>
          <w:szCs w:val="22"/>
        </w:rPr>
      </w:pPr>
      <w:r w:rsidRPr="000D7272">
        <w:rPr>
          <w:rFonts w:ascii="Calibri" w:hAnsi="Calibri" w:cs="Calibri"/>
          <w:b/>
          <w:szCs w:val="22"/>
        </w:rPr>
        <w:t>Description</w:t>
      </w:r>
    </w:p>
    <w:p w:rsidR="00BF18AC" w:rsidRPr="000D7272" w:rsidRDefault="00AB78CC" w:rsidP="00C268AA">
      <w:pPr>
        <w:widowControl w:val="0"/>
        <w:autoSpaceDE w:val="0"/>
        <w:autoSpaceDN w:val="0"/>
        <w:adjustRightInd w:val="0"/>
        <w:rPr>
          <w:rFonts w:ascii="Calibri" w:hAnsi="Calibri" w:cs="Calibri"/>
          <w:sz w:val="22"/>
          <w:szCs w:val="22"/>
        </w:rPr>
      </w:pPr>
      <w:r w:rsidRPr="000D7272">
        <w:rPr>
          <w:rFonts w:ascii="Calibri" w:hAnsi="Calibri" w:cs="Calibri"/>
          <w:sz w:val="22"/>
          <w:szCs w:val="22"/>
        </w:rPr>
        <w:t xml:space="preserve">Maxager Technologies provides Enterprise Profit Management(EPM) software solution expressly designed to help manufacturing companies maximize flow and return on assets. This product was originally developed in </w:t>
      </w:r>
      <w:smartTag w:uri="urn:schemas-microsoft-com:office:smarttags" w:element="place">
        <w:r w:rsidRPr="000D7272">
          <w:rPr>
            <w:rFonts w:ascii="Calibri" w:hAnsi="Calibri" w:cs="Calibri"/>
            <w:sz w:val="22"/>
            <w:szCs w:val="22"/>
          </w:rPr>
          <w:t>Delphi</w:t>
        </w:r>
      </w:smartTag>
      <w:r w:rsidRPr="000D7272">
        <w:rPr>
          <w:rFonts w:ascii="Calibri" w:hAnsi="Calibri" w:cs="Calibri"/>
          <w:sz w:val="22"/>
          <w:szCs w:val="22"/>
        </w:rPr>
        <w:t>. Maxager wanted to migrate this application on web. Web application incorporates certain features.</w:t>
      </w:r>
      <w:r w:rsidR="00BF18AC" w:rsidRPr="000D7272">
        <w:rPr>
          <w:rFonts w:ascii="Calibri" w:hAnsi="Calibri" w:cs="Calibri"/>
          <w:sz w:val="22"/>
          <w:szCs w:val="22"/>
        </w:rPr>
        <w:t xml:space="preserve"> </w:t>
      </w:r>
    </w:p>
    <w:p w:rsidR="00BF18AC" w:rsidRPr="000D7272" w:rsidRDefault="00BF18AC" w:rsidP="00D977C8">
      <w:pPr>
        <w:rPr>
          <w:rFonts w:ascii="Calibri" w:hAnsi="Calibri" w:cs="Calibri"/>
          <w:b/>
          <w:bCs/>
          <w:sz w:val="22"/>
          <w:szCs w:val="22"/>
        </w:rPr>
      </w:pPr>
      <w:ins w:id="21" w:author="Unknown" w:date="2009-05-15T17:30:00Z">
        <w:r w:rsidRPr="000D7272">
          <w:rPr>
            <w:rFonts w:ascii="Calibri" w:hAnsi="Calibri" w:cs="Calibri"/>
            <w:b/>
            <w:bCs/>
            <w:sz w:val="22"/>
            <w:szCs w:val="22"/>
          </w:rPr>
          <w:t>Responsibilities</w:t>
        </w:r>
      </w:ins>
      <w:r w:rsidRPr="000D7272">
        <w:rPr>
          <w:rFonts w:ascii="Calibri" w:hAnsi="Calibri" w:cs="Calibri"/>
          <w:b/>
          <w:bCs/>
          <w:sz w:val="22"/>
          <w:szCs w:val="22"/>
        </w:rPr>
        <w:t xml:space="preserve"> </w:t>
      </w:r>
    </w:p>
    <w:p w:rsidR="00D50D22" w:rsidRPr="000D7272" w:rsidRDefault="00D50D22" w:rsidP="00D50D22">
      <w:pPr>
        <w:widowControl w:val="0"/>
        <w:numPr>
          <w:ilvl w:val="0"/>
          <w:numId w:val="25"/>
        </w:numPr>
        <w:tabs>
          <w:tab w:val="left" w:pos="2340"/>
          <w:tab w:val="left" w:pos="9360"/>
        </w:tabs>
        <w:autoSpaceDE w:val="0"/>
        <w:autoSpaceDN w:val="0"/>
        <w:adjustRightInd w:val="0"/>
        <w:spacing w:line="264" w:lineRule="auto"/>
        <w:jc w:val="both"/>
        <w:rPr>
          <w:rFonts w:ascii="Calibri" w:hAnsi="Calibri" w:cs="Calibri"/>
          <w:sz w:val="22"/>
          <w:szCs w:val="22"/>
        </w:rPr>
      </w:pPr>
      <w:r w:rsidRPr="000D7272">
        <w:rPr>
          <w:rFonts w:ascii="Calibri" w:hAnsi="Calibri" w:cs="Calibri"/>
          <w:sz w:val="22"/>
          <w:szCs w:val="22"/>
        </w:rPr>
        <w:t>I was responsible for developing an entire module named “</w:t>
      </w:r>
      <w:r w:rsidR="00DC1F2B" w:rsidRPr="000D7272">
        <w:rPr>
          <w:rFonts w:ascii="Calibri" w:hAnsi="Calibri" w:cs="Calibri"/>
          <w:sz w:val="22"/>
          <w:szCs w:val="22"/>
        </w:rPr>
        <w:t>sales maxager</w:t>
      </w:r>
      <w:r w:rsidRPr="000D7272">
        <w:rPr>
          <w:rFonts w:ascii="Calibri" w:hAnsi="Calibri" w:cs="Calibri"/>
          <w:sz w:val="22"/>
          <w:szCs w:val="22"/>
        </w:rPr>
        <w:t>”.</w:t>
      </w:r>
    </w:p>
    <w:p w:rsidR="00D50D22" w:rsidRPr="000D7272" w:rsidRDefault="00D50D22" w:rsidP="00D50D22">
      <w:pPr>
        <w:widowControl w:val="0"/>
        <w:numPr>
          <w:ilvl w:val="0"/>
          <w:numId w:val="25"/>
        </w:numPr>
        <w:tabs>
          <w:tab w:val="left" w:pos="2340"/>
          <w:tab w:val="left" w:pos="9360"/>
        </w:tabs>
        <w:autoSpaceDE w:val="0"/>
        <w:autoSpaceDN w:val="0"/>
        <w:adjustRightInd w:val="0"/>
        <w:spacing w:line="264" w:lineRule="auto"/>
        <w:jc w:val="both"/>
        <w:rPr>
          <w:rFonts w:ascii="Calibri" w:hAnsi="Calibri" w:cs="Calibri"/>
          <w:sz w:val="22"/>
          <w:szCs w:val="22"/>
        </w:rPr>
      </w:pPr>
      <w:r w:rsidRPr="000D7272">
        <w:rPr>
          <w:rFonts w:ascii="Calibri" w:hAnsi="Calibri" w:cs="Calibri"/>
          <w:sz w:val="22"/>
          <w:szCs w:val="22"/>
        </w:rPr>
        <w:t>Extensive use of Struts, EJB and Stored procedure to develop the server side part of my module.</w:t>
      </w:r>
    </w:p>
    <w:p w:rsidR="0072619E" w:rsidRPr="000D7272" w:rsidRDefault="00436B8E" w:rsidP="00B90A25">
      <w:pPr>
        <w:rPr>
          <w:rFonts w:ascii="Calibri" w:hAnsi="Calibri" w:cs="Calibri"/>
          <w:b/>
          <w:sz w:val="24"/>
          <w:szCs w:val="24"/>
          <w:highlight w:val="lightGray"/>
        </w:rPr>
      </w:pPr>
      <w:r>
        <w:rPr>
          <w:rFonts w:ascii="Calibri" w:hAnsi="Calibri" w:cs="Calibri"/>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-590550</wp:posOffset>
                </wp:positionH>
                <wp:positionV relativeFrom="paragraph">
                  <wp:posOffset>330835</wp:posOffset>
                </wp:positionV>
                <wp:extent cx="6657975" cy="635"/>
                <wp:effectExtent l="0" t="0" r="0" b="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7975" cy="635"/>
                        </a:xfrm>
                        <a:prstGeom prst="straightConnector1">
                          <a:avLst/>
                        </a:prstGeom>
                        <a:noFill/>
                        <a:ln w="9525">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16D10F" id="AutoShape 9" o:spid="_x0000_s1026" type="#_x0000_t32" style="position:absolute;margin-left:-46.5pt;margin-top:26.05pt;width:524.2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" strokecolor="#2e74b5"/>
            </w:pict>
          </mc:Fallback>
        </mc:AlternateContent>
      </w:r>
    </w:p>
    <w:p w:rsidR="0047441C" w:rsidRPr="000D7272" w:rsidRDefault="0047441C" w:rsidP="00B90A25">
      <w:pPr>
        <w:rPr>
          <w:rFonts w:ascii="Calibri" w:hAnsi="Calibri" w:cs="Calibri"/>
          <w:b/>
          <w:sz w:val="24"/>
          <w:szCs w:val="24"/>
          <w:highlight w:val="lightGray"/>
        </w:rPr>
      </w:pPr>
    </w:p>
    <w:p w:rsidR="00F47BE1" w:rsidRDefault="0072619E" w:rsidP="00B90A25">
      <w:pPr>
        <w:rPr>
          <w:rFonts w:ascii="Calibri" w:hAnsi="Calibri" w:cs="Calibri"/>
          <w:b/>
          <w:sz w:val="24"/>
          <w:szCs w:val="24"/>
        </w:rPr>
      </w:pPr>
      <w:r w:rsidRPr="00F47BE1">
        <w:rPr>
          <w:rFonts w:ascii="Calibri" w:hAnsi="Calibri" w:cs="Calibri"/>
          <w:b/>
          <w:sz w:val="24"/>
          <w:szCs w:val="24"/>
        </w:rPr>
        <w:lastRenderedPageBreak/>
        <w:t>Cyberteck Information Syste</w:t>
      </w:r>
      <w:r w:rsidR="00832B10" w:rsidRPr="00F47BE1">
        <w:rPr>
          <w:rFonts w:ascii="Calibri" w:hAnsi="Calibri" w:cs="Calibri"/>
          <w:b/>
          <w:sz w:val="24"/>
          <w:szCs w:val="24"/>
        </w:rPr>
        <w:t>ms</w:t>
      </w:r>
      <w:r w:rsidRPr="00F47BE1">
        <w:rPr>
          <w:rFonts w:ascii="Calibri" w:hAnsi="Calibri" w:cs="Calibri"/>
          <w:b/>
          <w:sz w:val="24"/>
          <w:szCs w:val="24"/>
        </w:rPr>
        <w:t xml:space="preserve"> , </w:t>
      </w:r>
      <w:r w:rsidR="00832B10" w:rsidRPr="00F47BE1">
        <w:rPr>
          <w:rFonts w:ascii="Calibri" w:hAnsi="Calibri" w:cs="Calibri"/>
          <w:b/>
          <w:sz w:val="24"/>
          <w:szCs w:val="24"/>
        </w:rPr>
        <w:t>Mumbai</w:t>
      </w:r>
      <w:r w:rsidR="00832B10" w:rsidRPr="00F47BE1">
        <w:rPr>
          <w:rFonts w:ascii="Calibri" w:hAnsi="Calibri" w:cs="Calibri"/>
          <w:b/>
          <w:sz w:val="24"/>
          <w:szCs w:val="24"/>
        </w:rPr>
        <w:tab/>
      </w:r>
    </w:p>
    <w:p w:rsidR="00B90A25" w:rsidRPr="00F47BE1" w:rsidRDefault="00C53587" w:rsidP="00B90A25">
      <w:pPr>
        <w:rPr>
          <w:rFonts w:ascii="Calibri" w:hAnsi="Calibri" w:cs="Calibri"/>
          <w:b/>
          <w:sz w:val="24"/>
          <w:szCs w:val="24"/>
        </w:rPr>
      </w:pPr>
      <w:r w:rsidRPr="00F47BE1">
        <w:rPr>
          <w:rFonts w:ascii="Calibri" w:hAnsi="Calibri" w:cs="Calibri"/>
          <w:b/>
          <w:sz w:val="24"/>
          <w:szCs w:val="24"/>
        </w:rPr>
        <w:t>Jan</w:t>
      </w:r>
      <w:r w:rsidR="00832B10" w:rsidRPr="00F47BE1">
        <w:rPr>
          <w:rFonts w:ascii="Calibri" w:hAnsi="Calibri" w:cs="Calibri"/>
          <w:b/>
          <w:sz w:val="24"/>
          <w:szCs w:val="24"/>
        </w:rPr>
        <w:t xml:space="preserve"> 200</w:t>
      </w:r>
      <w:r w:rsidR="006B0BD9" w:rsidRPr="00F47BE1">
        <w:rPr>
          <w:rFonts w:ascii="Calibri" w:hAnsi="Calibri" w:cs="Calibri"/>
          <w:b/>
          <w:sz w:val="24"/>
          <w:szCs w:val="24"/>
        </w:rPr>
        <w:t>0</w:t>
      </w:r>
      <w:r w:rsidR="0072619E" w:rsidRPr="00F47BE1">
        <w:rPr>
          <w:rFonts w:ascii="Calibri" w:hAnsi="Calibri" w:cs="Calibri"/>
          <w:b/>
          <w:sz w:val="24"/>
          <w:szCs w:val="24"/>
        </w:rPr>
        <w:t xml:space="preserve"> </w:t>
      </w:r>
      <w:r w:rsidR="00832B10" w:rsidRPr="00F47BE1">
        <w:rPr>
          <w:rFonts w:ascii="Calibri" w:hAnsi="Calibri" w:cs="Calibri"/>
          <w:b/>
          <w:sz w:val="24"/>
          <w:szCs w:val="24"/>
        </w:rPr>
        <w:t>–</w:t>
      </w:r>
      <w:r w:rsidR="0072619E" w:rsidRPr="00F47BE1">
        <w:rPr>
          <w:rFonts w:ascii="Calibri" w:hAnsi="Calibri" w:cs="Calibri"/>
          <w:b/>
          <w:sz w:val="24"/>
          <w:szCs w:val="24"/>
        </w:rPr>
        <w:t xml:space="preserve"> </w:t>
      </w:r>
      <w:r w:rsidR="00832B10" w:rsidRPr="00F47BE1">
        <w:rPr>
          <w:rFonts w:ascii="Calibri" w:hAnsi="Calibri" w:cs="Calibri"/>
          <w:b/>
          <w:sz w:val="24"/>
          <w:szCs w:val="24"/>
        </w:rPr>
        <w:t>Oct 2002</w:t>
      </w:r>
    </w:p>
    <w:p w:rsidR="0072619E" w:rsidRPr="00F47BE1" w:rsidRDefault="0072619E" w:rsidP="00B90A25">
      <w:pPr>
        <w:rPr>
          <w:rFonts w:ascii="Calibri" w:hAnsi="Calibri" w:cs="Calibri"/>
        </w:rPr>
      </w:pPr>
    </w:p>
    <w:p w:rsidR="00B90A25" w:rsidRPr="000D7272" w:rsidRDefault="00B90A25" w:rsidP="00B90A25">
      <w:pPr>
        <w:pStyle w:val="BodyText"/>
        <w:rPr>
          <w:rFonts w:ascii="Calibri" w:hAnsi="Calibri" w:cs="Calibri"/>
          <w:b/>
          <w:bCs/>
          <w:sz w:val="24"/>
          <w:szCs w:val="24"/>
        </w:rPr>
      </w:pPr>
      <w:r w:rsidRPr="00F47BE1">
        <w:rPr>
          <w:rFonts w:ascii="Calibri" w:hAnsi="Calibri" w:cs="Calibri"/>
          <w:b/>
          <w:sz w:val="24"/>
          <w:szCs w:val="24"/>
        </w:rPr>
        <w:t>Project Name</w:t>
      </w:r>
      <w:r w:rsidRPr="00F47BE1">
        <w:rPr>
          <w:rFonts w:ascii="Calibri" w:hAnsi="Calibri" w:cs="Calibri"/>
          <w:b/>
          <w:sz w:val="24"/>
          <w:szCs w:val="24"/>
        </w:rPr>
        <w:tab/>
        <w:t>: FTPY-ah (</w:t>
      </w:r>
      <w:r w:rsidRPr="00F47BE1">
        <w:rPr>
          <w:rFonts w:ascii="Calibri" w:hAnsi="Calibri" w:cs="Calibri"/>
          <w:bCs/>
          <w:sz w:val="24"/>
          <w:szCs w:val="24"/>
        </w:rPr>
        <w:t>ftp support</w:t>
      </w:r>
      <w:r w:rsidRPr="00F47BE1">
        <w:rPr>
          <w:rFonts w:ascii="Calibri" w:hAnsi="Calibri" w:cs="Calibri"/>
          <w:b/>
          <w:bCs/>
          <w:sz w:val="24"/>
          <w:szCs w:val="24"/>
        </w:rPr>
        <w:t>)</w:t>
      </w:r>
    </w:p>
    <w:p w:rsidR="009159F6" w:rsidRDefault="009159F6" w:rsidP="009D5AEA">
      <w:pPr>
        <w:widowControl w:val="0"/>
        <w:autoSpaceDE w:val="0"/>
        <w:autoSpaceDN w:val="0"/>
        <w:adjustRightInd w:val="0"/>
        <w:rPr>
          <w:rFonts w:ascii="Calibri" w:hAnsi="Calibri" w:cs="Calibri"/>
          <w:b/>
          <w:sz w:val="22"/>
          <w:szCs w:val="22"/>
        </w:rPr>
      </w:pPr>
    </w:p>
    <w:p w:rsidR="009D5AEA" w:rsidRPr="000D7272" w:rsidRDefault="009D5AEA" w:rsidP="009D5AEA">
      <w:pPr>
        <w:widowControl w:val="0"/>
        <w:autoSpaceDE w:val="0"/>
        <w:autoSpaceDN w:val="0"/>
        <w:adjustRightInd w:val="0"/>
        <w:rPr>
          <w:rFonts w:ascii="Calibri" w:hAnsi="Calibri" w:cs="Calibri"/>
          <w:sz w:val="22"/>
          <w:szCs w:val="22"/>
        </w:rPr>
      </w:pPr>
      <w:r w:rsidRPr="000D7272">
        <w:rPr>
          <w:rFonts w:ascii="Calibri" w:hAnsi="Calibri" w:cs="Calibri"/>
          <w:b/>
          <w:sz w:val="22"/>
          <w:szCs w:val="22"/>
        </w:rPr>
        <w:t>Client</w:t>
      </w:r>
      <w:r w:rsidRPr="000D7272">
        <w:rPr>
          <w:rFonts w:ascii="Calibri" w:hAnsi="Calibri" w:cs="Calibri"/>
          <w:b/>
          <w:sz w:val="22"/>
          <w:szCs w:val="22"/>
        </w:rPr>
        <w:tab/>
      </w:r>
      <w:r w:rsidRPr="000D7272">
        <w:rPr>
          <w:rFonts w:ascii="Calibri" w:hAnsi="Calibri" w:cs="Calibri"/>
          <w:b/>
          <w:sz w:val="22"/>
          <w:szCs w:val="22"/>
        </w:rPr>
        <w:tab/>
        <w:t>:</w:t>
      </w:r>
      <w:r w:rsidRPr="000D7272">
        <w:rPr>
          <w:rFonts w:ascii="Calibri" w:hAnsi="Calibri" w:cs="Calibri"/>
          <w:sz w:val="22"/>
          <w:szCs w:val="22"/>
        </w:rPr>
        <w:t xml:space="preserve"> Accelor inc USA.</w:t>
      </w:r>
    </w:p>
    <w:p w:rsidR="009D5AEA" w:rsidRPr="000D7272" w:rsidRDefault="009D5AEA" w:rsidP="009D5AEA">
      <w:pPr>
        <w:widowControl w:val="0"/>
        <w:autoSpaceDE w:val="0"/>
        <w:autoSpaceDN w:val="0"/>
        <w:adjustRightInd w:val="0"/>
        <w:rPr>
          <w:rFonts w:ascii="Calibri" w:hAnsi="Calibri" w:cs="Calibri"/>
          <w:sz w:val="22"/>
          <w:szCs w:val="22"/>
        </w:rPr>
      </w:pPr>
      <w:r w:rsidRPr="000D7272">
        <w:rPr>
          <w:rFonts w:ascii="Calibri" w:hAnsi="Calibri" w:cs="Calibri"/>
          <w:b/>
          <w:sz w:val="22"/>
          <w:szCs w:val="22"/>
        </w:rPr>
        <w:t>Skill/Tools</w:t>
      </w:r>
      <w:r w:rsidR="00B90A25" w:rsidRPr="000D7272">
        <w:rPr>
          <w:rFonts w:ascii="Calibri" w:hAnsi="Calibri" w:cs="Calibri"/>
          <w:b/>
          <w:sz w:val="22"/>
          <w:szCs w:val="22"/>
        </w:rPr>
        <w:tab/>
      </w:r>
      <w:r w:rsidRPr="000D7272">
        <w:rPr>
          <w:rFonts w:ascii="Calibri" w:hAnsi="Calibri" w:cs="Calibri"/>
          <w:b/>
          <w:sz w:val="22"/>
          <w:szCs w:val="22"/>
        </w:rPr>
        <w:t>:</w:t>
      </w:r>
      <w:r w:rsidRPr="000D7272">
        <w:rPr>
          <w:rFonts w:ascii="Calibri" w:hAnsi="Calibri" w:cs="Calibri"/>
          <w:color w:val="0000FF"/>
          <w:sz w:val="22"/>
          <w:szCs w:val="22"/>
        </w:rPr>
        <w:t xml:space="preserve"> </w:t>
      </w:r>
      <w:r w:rsidRPr="000D7272">
        <w:rPr>
          <w:rFonts w:ascii="Calibri" w:hAnsi="Calibri" w:cs="Calibri"/>
          <w:sz w:val="22"/>
          <w:szCs w:val="22"/>
        </w:rPr>
        <w:t>JDK1.3,J2EE, JSP, Oracle 8i, WebLogic 6.1</w:t>
      </w:r>
    </w:p>
    <w:p w:rsidR="000C2BDC" w:rsidRDefault="009D5AEA" w:rsidP="00E41400">
      <w:pPr>
        <w:widowControl w:val="0"/>
        <w:autoSpaceDE w:val="0"/>
        <w:autoSpaceDN w:val="0"/>
        <w:adjustRightInd w:val="0"/>
        <w:rPr>
          <w:rFonts w:ascii="Calibri" w:hAnsi="Calibri" w:cs="Calibri"/>
          <w:sz w:val="22"/>
          <w:szCs w:val="22"/>
        </w:rPr>
      </w:pPr>
      <w:r w:rsidRPr="000D7272">
        <w:rPr>
          <w:rFonts w:ascii="Calibri" w:hAnsi="Calibri" w:cs="Calibri"/>
          <w:b/>
          <w:sz w:val="22"/>
          <w:szCs w:val="22"/>
        </w:rPr>
        <w:t>Role</w:t>
      </w:r>
      <w:r w:rsidR="00B90A25" w:rsidRPr="000D7272">
        <w:rPr>
          <w:rFonts w:ascii="Calibri" w:hAnsi="Calibri" w:cs="Calibri"/>
          <w:b/>
          <w:sz w:val="22"/>
          <w:szCs w:val="22"/>
        </w:rPr>
        <w:tab/>
      </w:r>
      <w:r w:rsidR="00B90A25" w:rsidRPr="000D7272">
        <w:rPr>
          <w:rFonts w:ascii="Calibri" w:hAnsi="Calibri" w:cs="Calibri"/>
          <w:b/>
          <w:sz w:val="22"/>
          <w:szCs w:val="22"/>
        </w:rPr>
        <w:tab/>
      </w:r>
      <w:r w:rsidRPr="000D7272">
        <w:rPr>
          <w:rFonts w:ascii="Calibri" w:hAnsi="Calibri" w:cs="Calibri"/>
          <w:b/>
          <w:sz w:val="22"/>
          <w:szCs w:val="22"/>
        </w:rPr>
        <w:t>:</w:t>
      </w:r>
      <w:r w:rsidRPr="000D7272">
        <w:rPr>
          <w:rFonts w:ascii="Calibri" w:hAnsi="Calibri" w:cs="Calibri"/>
          <w:color w:val="0000FF"/>
          <w:sz w:val="22"/>
          <w:szCs w:val="22"/>
        </w:rPr>
        <w:t xml:space="preserve"> </w:t>
      </w:r>
      <w:r w:rsidRPr="000D7272">
        <w:rPr>
          <w:rFonts w:ascii="Calibri" w:hAnsi="Calibri" w:cs="Calibri"/>
          <w:sz w:val="22"/>
          <w:szCs w:val="22"/>
        </w:rPr>
        <w:t>Developer</w:t>
      </w:r>
    </w:p>
    <w:p w:rsidR="004C70C2" w:rsidRPr="000D7272" w:rsidRDefault="004C70C2" w:rsidP="004C70C2">
      <w:pPr>
        <w:pStyle w:val="BodyText"/>
        <w:rPr>
          <w:rFonts w:ascii="Calibri" w:hAnsi="Calibri" w:cs="Calibri"/>
          <w:szCs w:val="22"/>
        </w:rPr>
      </w:pPr>
    </w:p>
    <w:p w:rsidR="00104250" w:rsidRPr="000D7272" w:rsidRDefault="00104250" w:rsidP="00104250">
      <w:pPr>
        <w:pStyle w:val="BodyText"/>
        <w:rPr>
          <w:rFonts w:ascii="Calibri" w:hAnsi="Calibri" w:cs="Calibri"/>
          <w:b/>
          <w:szCs w:val="22"/>
        </w:rPr>
      </w:pPr>
      <w:r w:rsidRPr="000D7272">
        <w:rPr>
          <w:rFonts w:ascii="Calibri" w:hAnsi="Calibri" w:cs="Calibri"/>
          <w:b/>
          <w:szCs w:val="22"/>
        </w:rPr>
        <w:t>Description</w:t>
      </w:r>
      <w:r w:rsidR="00B90A25" w:rsidRPr="000D7272">
        <w:rPr>
          <w:rFonts w:ascii="Calibri" w:hAnsi="Calibri" w:cs="Calibri"/>
          <w:b/>
          <w:szCs w:val="22"/>
        </w:rPr>
        <w:t>:</w:t>
      </w:r>
    </w:p>
    <w:p w:rsidR="009D5AEA" w:rsidRPr="000D7272" w:rsidRDefault="009D5AEA" w:rsidP="009D5AEA">
      <w:pPr>
        <w:widowControl w:val="0"/>
        <w:autoSpaceDE w:val="0"/>
        <w:autoSpaceDN w:val="0"/>
        <w:adjustRightInd w:val="0"/>
        <w:rPr>
          <w:rFonts w:ascii="Calibri" w:hAnsi="Calibri" w:cs="Calibri"/>
          <w:sz w:val="22"/>
          <w:szCs w:val="22"/>
        </w:rPr>
      </w:pPr>
      <w:r w:rsidRPr="000D7272">
        <w:rPr>
          <w:rFonts w:ascii="Calibri" w:hAnsi="Calibri" w:cs="Calibri"/>
          <w:sz w:val="22"/>
          <w:szCs w:val="22"/>
        </w:rPr>
        <w:t>Accelor's FTP Tool is unique in the sense that it is the First Online FTP service.</w:t>
      </w:r>
      <w:r w:rsidR="00976A34">
        <w:rPr>
          <w:rFonts w:ascii="Calibri" w:hAnsi="Calibri" w:cs="Calibri"/>
          <w:sz w:val="22"/>
          <w:szCs w:val="22"/>
        </w:rPr>
        <w:t xml:space="preserve"> </w:t>
      </w:r>
      <w:r w:rsidRPr="000D7272">
        <w:rPr>
          <w:rFonts w:ascii="Calibri" w:hAnsi="Calibri" w:cs="Calibri"/>
          <w:sz w:val="22"/>
          <w:szCs w:val="22"/>
        </w:rPr>
        <w:t xml:space="preserve">The operations can be carried out online without the whole application being downloaded in to the client's machine. The Tool enables the client to establish connection to two different FTP servers at the same time and enables transfer of Data between two remote servers. </w:t>
      </w:r>
    </w:p>
    <w:p w:rsidR="00A21F2D" w:rsidRPr="000D7272" w:rsidRDefault="00A21F2D" w:rsidP="004C70C2">
      <w:pPr>
        <w:pStyle w:val="BodyText"/>
        <w:rPr>
          <w:rFonts w:ascii="Calibri" w:hAnsi="Calibri" w:cs="Calibri"/>
          <w:szCs w:val="22"/>
        </w:rPr>
      </w:pPr>
      <w:r w:rsidRPr="000D7272">
        <w:rPr>
          <w:rFonts w:ascii="Calibri" w:hAnsi="Calibri" w:cs="Calibri"/>
          <w:b/>
          <w:bCs/>
          <w:szCs w:val="22"/>
        </w:rPr>
        <w:t>Responsibilities:</w:t>
      </w:r>
    </w:p>
    <w:p w:rsidR="00A21F2D" w:rsidRPr="000D7272" w:rsidRDefault="00D50D22" w:rsidP="004C70C2">
      <w:pPr>
        <w:widowControl w:val="0"/>
        <w:numPr>
          <w:ilvl w:val="0"/>
          <w:numId w:val="28"/>
        </w:numPr>
        <w:tabs>
          <w:tab w:val="left" w:pos="720"/>
        </w:tabs>
        <w:autoSpaceDE w:val="0"/>
        <w:autoSpaceDN w:val="0"/>
        <w:adjustRightInd w:val="0"/>
        <w:spacing w:line="264" w:lineRule="auto"/>
        <w:jc w:val="both"/>
        <w:rPr>
          <w:rFonts w:ascii="Calibri" w:hAnsi="Calibri" w:cs="Calibri"/>
          <w:sz w:val="22"/>
          <w:szCs w:val="22"/>
        </w:rPr>
      </w:pPr>
      <w:r w:rsidRPr="000D7272">
        <w:rPr>
          <w:rFonts w:ascii="Calibri" w:hAnsi="Calibri" w:cs="Calibri"/>
          <w:sz w:val="22"/>
          <w:szCs w:val="22"/>
        </w:rPr>
        <w:t xml:space="preserve">Developed the server side components using JAVA </w:t>
      </w:r>
      <w:r w:rsidR="00D93E9D" w:rsidRPr="000D7272">
        <w:rPr>
          <w:rFonts w:ascii="Calibri" w:hAnsi="Calibri" w:cs="Calibri"/>
          <w:sz w:val="22"/>
          <w:szCs w:val="22"/>
        </w:rPr>
        <w:t>, EJB 1.0 and socket communication</w:t>
      </w:r>
      <w:r w:rsidR="00A21F2D" w:rsidRPr="000D7272">
        <w:rPr>
          <w:rFonts w:ascii="Calibri" w:hAnsi="Calibri" w:cs="Calibri"/>
          <w:sz w:val="22"/>
          <w:szCs w:val="22"/>
        </w:rPr>
        <w:t>.</w:t>
      </w:r>
    </w:p>
    <w:p w:rsidR="00D93E9D" w:rsidRPr="000D7272" w:rsidRDefault="00D93E9D" w:rsidP="00D93E9D">
      <w:pPr>
        <w:widowControl w:val="0"/>
        <w:numPr>
          <w:ilvl w:val="0"/>
          <w:numId w:val="28"/>
        </w:numPr>
        <w:tabs>
          <w:tab w:val="left" w:pos="720"/>
        </w:tabs>
        <w:autoSpaceDE w:val="0"/>
        <w:autoSpaceDN w:val="0"/>
        <w:adjustRightInd w:val="0"/>
        <w:spacing w:line="264" w:lineRule="auto"/>
        <w:jc w:val="both"/>
        <w:rPr>
          <w:rFonts w:ascii="Calibri" w:hAnsi="Calibri" w:cs="Calibri"/>
          <w:sz w:val="22"/>
          <w:szCs w:val="22"/>
        </w:rPr>
      </w:pPr>
      <w:r w:rsidRPr="000D7272">
        <w:rPr>
          <w:rFonts w:ascii="Calibri" w:hAnsi="Calibri" w:cs="Calibri"/>
          <w:sz w:val="22"/>
          <w:szCs w:val="22"/>
        </w:rPr>
        <w:t>Analyzed Error and Event log files and diagnosed Application Server problems.</w:t>
      </w:r>
    </w:p>
    <w:p w:rsidR="00D93E9D" w:rsidRPr="000D7272" w:rsidRDefault="00D93E9D" w:rsidP="00D93E9D">
      <w:pPr>
        <w:numPr>
          <w:ilvl w:val="0"/>
          <w:numId w:val="28"/>
        </w:numPr>
        <w:rPr>
          <w:rFonts w:ascii="Calibri" w:hAnsi="Calibri" w:cs="Calibri"/>
          <w:sz w:val="22"/>
          <w:szCs w:val="22"/>
        </w:rPr>
      </w:pPr>
      <w:r w:rsidRPr="000D7272">
        <w:rPr>
          <w:rFonts w:ascii="Calibri" w:hAnsi="Calibri" w:cs="Calibri"/>
          <w:sz w:val="22"/>
          <w:szCs w:val="22"/>
        </w:rPr>
        <w:t>Documenting build &amp; deployment procedures, which will be used by QA,DR, Production teams</w:t>
      </w:r>
      <w:r w:rsidR="00335231" w:rsidRPr="000D7272">
        <w:rPr>
          <w:rFonts w:ascii="Calibri" w:hAnsi="Calibri" w:cs="Calibri"/>
          <w:sz w:val="22"/>
          <w:szCs w:val="22"/>
        </w:rPr>
        <w:t>.</w:t>
      </w:r>
    </w:p>
    <w:p w:rsidR="00DE13C8" w:rsidRPr="000D7272" w:rsidRDefault="00DE13C8" w:rsidP="00DE13C8">
      <w:pPr>
        <w:pStyle w:val="BodyText"/>
        <w:jc w:val="left"/>
        <w:rPr>
          <w:rFonts w:ascii="Calibri" w:hAnsi="Calibri" w:cs="Calibri"/>
          <w:b/>
          <w:szCs w:val="22"/>
          <w:u w:val="single"/>
        </w:rPr>
      </w:pPr>
    </w:p>
    <w:p w:rsidR="00E92FE7" w:rsidRPr="000D7272" w:rsidRDefault="00E92FE7" w:rsidP="00336367">
      <w:pPr>
        <w:pStyle w:val="BodyText"/>
        <w:rPr>
          <w:rFonts w:ascii="Calibri" w:hAnsi="Calibri" w:cs="Calibri"/>
          <w:szCs w:val="22"/>
        </w:rPr>
      </w:pPr>
    </w:p>
    <w:p w:rsidR="005629F5" w:rsidRPr="003F3E62" w:rsidRDefault="005629F5" w:rsidP="00336367">
      <w:pPr>
        <w:pStyle w:val="BodyText"/>
        <w:rPr>
          <w:rFonts w:ascii="Calibri" w:hAnsi="Calibri" w:cs="Calibri"/>
          <w:b/>
          <w:sz w:val="28"/>
          <w:szCs w:val="28"/>
          <w:u w:val="single"/>
        </w:rPr>
      </w:pPr>
      <w:r w:rsidRPr="003F3E62">
        <w:rPr>
          <w:rFonts w:ascii="Calibri" w:hAnsi="Calibri" w:cs="Calibri"/>
          <w:b/>
          <w:sz w:val="28"/>
          <w:szCs w:val="28"/>
          <w:u w:val="single"/>
        </w:rPr>
        <w:t>EDUCATION QUALIFICATION :</w:t>
      </w:r>
    </w:p>
    <w:p w:rsidR="005629F5" w:rsidRPr="000D7272" w:rsidRDefault="005629F5" w:rsidP="00336367">
      <w:pPr>
        <w:pStyle w:val="BodyText"/>
        <w:rPr>
          <w:rFonts w:ascii="Calibri" w:hAnsi="Calibri" w:cs="Calibri"/>
          <w:b/>
          <w:szCs w:val="22"/>
        </w:rPr>
      </w:pPr>
    </w:p>
    <w:p w:rsidR="00E92FE7" w:rsidRPr="000D7272" w:rsidRDefault="001845E2" w:rsidP="00336367">
      <w:pPr>
        <w:pStyle w:val="BodyText"/>
        <w:rPr>
          <w:rFonts w:ascii="Calibri" w:hAnsi="Calibri" w:cs="Calibri"/>
          <w:szCs w:val="22"/>
        </w:rPr>
      </w:pPr>
      <w:r w:rsidRPr="000D7272">
        <w:rPr>
          <w:rFonts w:ascii="Calibri" w:hAnsi="Calibri" w:cs="Calibri"/>
          <w:szCs w:val="22"/>
        </w:rPr>
        <w:t xml:space="preserve">Bachelor of Engineer, </w:t>
      </w:r>
      <w:smartTag w:uri="urn:schemas-microsoft-com:office:smarttags" w:element="PlaceName">
        <w:r w:rsidRPr="000D7272">
          <w:rPr>
            <w:rFonts w:ascii="Calibri" w:hAnsi="Calibri" w:cs="Calibri"/>
            <w:szCs w:val="22"/>
          </w:rPr>
          <w:t>Poona</w:t>
        </w:r>
      </w:smartTag>
      <w:r w:rsidRPr="000D7272">
        <w:rPr>
          <w:rFonts w:ascii="Calibri" w:hAnsi="Calibri" w:cs="Calibri"/>
          <w:szCs w:val="22"/>
        </w:rPr>
        <w:t xml:space="preserve"> University</w:t>
      </w:r>
      <w:r w:rsidR="00832B10" w:rsidRPr="000D7272">
        <w:rPr>
          <w:rFonts w:ascii="Calibri" w:hAnsi="Calibri" w:cs="Calibri"/>
          <w:szCs w:val="22"/>
        </w:rPr>
        <w:t xml:space="preserve"> </w:t>
      </w:r>
      <w:r w:rsidR="000D7272" w:rsidRPr="000D7272">
        <w:rPr>
          <w:rFonts w:ascii="Calibri" w:hAnsi="Calibri" w:cs="Calibri"/>
          <w:szCs w:val="22"/>
        </w:rPr>
        <w:t>,Summer</w:t>
      </w:r>
      <w:r w:rsidR="00832B10" w:rsidRPr="000D7272">
        <w:rPr>
          <w:rFonts w:ascii="Calibri" w:hAnsi="Calibri" w:cs="Calibri"/>
          <w:szCs w:val="22"/>
        </w:rPr>
        <w:t xml:space="preserve"> 1997</w:t>
      </w:r>
      <w:r w:rsidR="000D7272" w:rsidRPr="000D7272">
        <w:rPr>
          <w:rFonts w:ascii="Calibri" w:hAnsi="Calibri" w:cs="Calibri"/>
          <w:szCs w:val="22"/>
        </w:rPr>
        <w:t>.</w:t>
      </w:r>
    </w:p>
    <w:p w:rsidR="00E92FE7" w:rsidRPr="000D7272" w:rsidRDefault="00E92FE7" w:rsidP="00336367">
      <w:pPr>
        <w:pStyle w:val="BodyText"/>
        <w:rPr>
          <w:rFonts w:ascii="Calibri" w:hAnsi="Calibri" w:cs="Calibri"/>
          <w:szCs w:val="22"/>
          <w:lang w:val="fr-FR"/>
        </w:rPr>
      </w:pPr>
    </w:p>
    <w:sectPr w:rsidR="00E92FE7" w:rsidRPr="000D7272" w:rsidSect="00064229">
      <w:headerReference w:type="default" r:id="rId10"/>
      <w:footerReference w:type="default" r:id="rId11"/>
      <w:pgSz w:w="12240" w:h="15840"/>
      <w:pgMar w:top="24" w:right="994" w:bottom="1584" w:left="1800" w:header="0" w:footer="864"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568" w:rsidRDefault="00994568">
      <w:r>
        <w:separator/>
      </w:r>
    </w:p>
  </w:endnote>
  <w:endnote w:type="continuationSeparator" w:id="0">
    <w:p w:rsidR="00994568" w:rsidRDefault="0099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978" w:rsidRPr="000D7272" w:rsidRDefault="00317978">
    <w:pPr>
      <w:tabs>
        <w:tab w:val="center" w:pos="4550"/>
        <w:tab w:val="left" w:pos="5818"/>
      </w:tabs>
      <w:ind w:right="260"/>
      <w:jc w:val="right"/>
      <w:rPr>
        <w:color w:val="222A35"/>
        <w:sz w:val="24"/>
        <w:szCs w:val="24"/>
      </w:rPr>
    </w:pPr>
    <w:r w:rsidRPr="000D7272">
      <w:rPr>
        <w:color w:val="8496B0"/>
        <w:spacing w:val="60"/>
        <w:sz w:val="24"/>
        <w:szCs w:val="24"/>
      </w:rPr>
      <w:t>Page</w:t>
    </w:r>
    <w:r w:rsidRPr="000D7272">
      <w:rPr>
        <w:color w:val="8496B0"/>
        <w:sz w:val="24"/>
        <w:szCs w:val="24"/>
      </w:rPr>
      <w:t xml:space="preserve"> </w:t>
    </w:r>
    <w:r w:rsidRPr="000D7272">
      <w:rPr>
        <w:color w:val="323E4F"/>
        <w:sz w:val="24"/>
        <w:szCs w:val="24"/>
      </w:rPr>
      <w:fldChar w:fldCharType="begin"/>
    </w:r>
    <w:r w:rsidRPr="000D7272">
      <w:rPr>
        <w:color w:val="323E4F"/>
        <w:sz w:val="24"/>
        <w:szCs w:val="24"/>
      </w:rPr>
      <w:instrText xml:space="preserve"> PAGE   \* MERGEFORMAT </w:instrText>
    </w:r>
    <w:r w:rsidRPr="000D7272">
      <w:rPr>
        <w:color w:val="323E4F"/>
        <w:sz w:val="24"/>
        <w:szCs w:val="24"/>
      </w:rPr>
      <w:fldChar w:fldCharType="separate"/>
    </w:r>
    <w:r w:rsidR="008438C6">
      <w:rPr>
        <w:noProof/>
        <w:color w:val="323E4F"/>
        <w:sz w:val="24"/>
        <w:szCs w:val="24"/>
      </w:rPr>
      <w:t>3</w:t>
    </w:r>
    <w:r w:rsidRPr="000D7272">
      <w:rPr>
        <w:color w:val="323E4F"/>
        <w:sz w:val="24"/>
        <w:szCs w:val="24"/>
      </w:rPr>
      <w:fldChar w:fldCharType="end"/>
    </w:r>
    <w:r w:rsidRPr="000D7272">
      <w:rPr>
        <w:color w:val="323E4F"/>
        <w:sz w:val="24"/>
        <w:szCs w:val="24"/>
      </w:rPr>
      <w:t xml:space="preserve"> | </w:t>
    </w:r>
    <w:r w:rsidRPr="000D7272">
      <w:rPr>
        <w:color w:val="323E4F"/>
        <w:sz w:val="24"/>
        <w:szCs w:val="24"/>
      </w:rPr>
      <w:fldChar w:fldCharType="begin"/>
    </w:r>
    <w:r w:rsidRPr="000D7272">
      <w:rPr>
        <w:color w:val="323E4F"/>
        <w:sz w:val="24"/>
        <w:szCs w:val="24"/>
      </w:rPr>
      <w:instrText xml:space="preserve"> NUMPAGES  \* Arabic  \* MERGEFORMAT </w:instrText>
    </w:r>
    <w:r w:rsidRPr="000D7272">
      <w:rPr>
        <w:color w:val="323E4F"/>
        <w:sz w:val="24"/>
        <w:szCs w:val="24"/>
      </w:rPr>
      <w:fldChar w:fldCharType="separate"/>
    </w:r>
    <w:r w:rsidR="008438C6">
      <w:rPr>
        <w:noProof/>
        <w:color w:val="323E4F"/>
        <w:sz w:val="24"/>
        <w:szCs w:val="24"/>
      </w:rPr>
      <w:t>7</w:t>
    </w:r>
    <w:r w:rsidRPr="000D7272">
      <w:rPr>
        <w:color w:val="323E4F"/>
        <w:sz w:val="24"/>
        <w:szCs w:val="24"/>
      </w:rPr>
      <w:fldChar w:fldCharType="end"/>
    </w:r>
  </w:p>
  <w:p w:rsidR="00317978" w:rsidRDefault="003179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568" w:rsidRDefault="00994568">
      <w:r>
        <w:separator/>
      </w:r>
    </w:p>
  </w:footnote>
  <w:footnote w:type="continuationSeparator" w:id="0">
    <w:p w:rsidR="00994568" w:rsidRDefault="00994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978" w:rsidRDefault="00317978" w:rsidP="00F42F92">
    <w:pPr>
      <w:pStyle w:val="Header"/>
      <w:jc w:val="center"/>
      <w:rPr>
        <w:b/>
        <w:sz w:val="28"/>
        <w:szCs w:val="28"/>
      </w:rPr>
    </w:pPr>
  </w:p>
  <w:p w:rsidR="00317978" w:rsidRPr="000D7272" w:rsidRDefault="00317978" w:rsidP="00FF42E1">
    <w:pPr>
      <w:pStyle w:val="Header"/>
      <w:rPr>
        <w:b/>
        <w:sz w:val="24"/>
        <w:szCs w:val="24"/>
      </w:rPr>
    </w:pPr>
    <w:r>
      <w:rPr>
        <w:b/>
        <w:sz w:val="28"/>
        <w:szCs w:val="28"/>
      </w:rPr>
      <w:t xml:space="preserve">                                          </w:t>
    </w:r>
  </w:p>
  <w:tbl>
    <w:tblPr>
      <w:tblW w:w="0" w:type="auto"/>
      <w:tblInd w:w="17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246"/>
    </w:tblGrid>
    <w:tr w:rsidR="00317978" w:rsidRPr="00C00D29" w:rsidTr="00F92F34">
      <w:trPr>
        <w:trHeight w:val="150"/>
      </w:trPr>
      <w:tc>
        <w:tcPr>
          <w:tcW w:w="4246" w:type="dxa"/>
        </w:tcPr>
        <w:p w:rsidR="00317978" w:rsidRPr="00926E6C" w:rsidRDefault="00F92F34" w:rsidP="001116F8">
          <w:pPr>
            <w:pStyle w:val="Header"/>
            <w:rPr>
              <w:b/>
              <w:sz w:val="36"/>
              <w:szCs w:val="36"/>
            </w:rPr>
          </w:pPr>
          <w:r>
            <w:rPr>
              <w:b/>
              <w:sz w:val="28"/>
              <w:szCs w:val="28"/>
            </w:rPr>
            <w:t xml:space="preserve">                 </w:t>
          </w:r>
          <w:r w:rsidR="00206507" w:rsidRPr="00926E6C">
            <w:rPr>
              <w:b/>
              <w:sz w:val="36"/>
              <w:szCs w:val="36"/>
            </w:rPr>
            <w:t>NILESH RANE</w:t>
          </w:r>
        </w:p>
      </w:tc>
    </w:tr>
    <w:tr w:rsidR="00317978" w:rsidRPr="00C00D29" w:rsidTr="00F92F34">
      <w:trPr>
        <w:trHeight w:val="150"/>
      </w:trPr>
      <w:tc>
        <w:tcPr>
          <w:tcW w:w="4246" w:type="dxa"/>
        </w:tcPr>
        <w:p w:rsidR="00317978" w:rsidRPr="00C00D29" w:rsidRDefault="00317978" w:rsidP="001116F8">
          <w:pPr>
            <w:pStyle w:val="Header"/>
            <w:rPr>
              <w:b/>
              <w:sz w:val="28"/>
              <w:szCs w:val="28"/>
            </w:rPr>
          </w:pPr>
        </w:p>
      </w:tc>
    </w:tr>
  </w:tbl>
  <w:p w:rsidR="00317978" w:rsidRPr="001116F8" w:rsidRDefault="00317978" w:rsidP="00E335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1B06037A"/>
    <w:lvl w:ilvl="0">
      <w:numFmt w:val="decimal"/>
      <w:lvlText w:val="*"/>
      <w:lvlJc w:val="left"/>
    </w:lvl>
  </w:abstractNum>
  <w:abstractNum w:abstractNumId="1" w15:restartNumberingAfterBreak="0">
    <w:nsid w:val="10C504F5"/>
    <w:multiLevelType w:val="hybridMultilevel"/>
    <w:tmpl w:val="76EE0B64"/>
    <w:lvl w:ilvl="0" w:tplc="A268F9DE">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399002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 w15:restartNumberingAfterBreak="0">
    <w:nsid w:val="48664505"/>
    <w:multiLevelType w:val="hybridMultilevel"/>
    <w:tmpl w:val="0BE477EC"/>
    <w:lvl w:ilvl="0" w:tplc="40090005">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bullet"/>
      <w:lvlText w:val="o"/>
      <w:lvlJc w:val="left"/>
      <w:pPr>
        <w:tabs>
          <w:tab w:val="num" w:pos="3528"/>
        </w:tabs>
        <w:ind w:left="3528" w:hanging="360"/>
      </w:pPr>
      <w:rPr>
        <w:rFonts w:ascii="Courier New" w:hAnsi="Courier New" w:cs="Courier New" w:hint="default"/>
      </w:rPr>
    </w:lvl>
    <w:lvl w:ilvl="5" w:tplc="04090005">
      <w:start w:val="1"/>
      <w:numFmt w:val="bullet"/>
      <w:lvlText w:val=""/>
      <w:lvlJc w:val="left"/>
      <w:pPr>
        <w:tabs>
          <w:tab w:val="num" w:pos="4248"/>
        </w:tabs>
        <w:ind w:left="4248" w:hanging="360"/>
      </w:pPr>
      <w:rPr>
        <w:rFonts w:ascii="Wingdings" w:hAnsi="Wingdings" w:hint="default"/>
      </w:rPr>
    </w:lvl>
    <w:lvl w:ilvl="6" w:tplc="04090001">
      <w:start w:val="1"/>
      <w:numFmt w:val="bullet"/>
      <w:lvlText w:val=""/>
      <w:lvlJc w:val="left"/>
      <w:pPr>
        <w:tabs>
          <w:tab w:val="num" w:pos="4968"/>
        </w:tabs>
        <w:ind w:left="4968" w:hanging="360"/>
      </w:pPr>
      <w:rPr>
        <w:rFonts w:ascii="Symbol" w:hAnsi="Symbol" w:hint="default"/>
      </w:rPr>
    </w:lvl>
    <w:lvl w:ilvl="7" w:tplc="04090003">
      <w:start w:val="1"/>
      <w:numFmt w:val="bullet"/>
      <w:lvlText w:val="o"/>
      <w:lvlJc w:val="left"/>
      <w:pPr>
        <w:tabs>
          <w:tab w:val="num" w:pos="5688"/>
        </w:tabs>
        <w:ind w:left="5688" w:hanging="360"/>
      </w:pPr>
      <w:rPr>
        <w:rFonts w:ascii="Courier New" w:hAnsi="Courier New" w:cs="Courier New" w:hint="default"/>
      </w:rPr>
    </w:lvl>
    <w:lvl w:ilvl="8" w:tplc="04090005">
      <w:start w:val="1"/>
      <w:numFmt w:val="bullet"/>
      <w:lvlText w:val=""/>
      <w:lvlJc w:val="left"/>
      <w:pPr>
        <w:tabs>
          <w:tab w:val="num" w:pos="6408"/>
        </w:tabs>
        <w:ind w:left="6408" w:hanging="360"/>
      </w:pPr>
      <w:rPr>
        <w:rFonts w:ascii="Wingdings" w:hAnsi="Wingdings" w:hint="default"/>
      </w:rPr>
    </w:lvl>
  </w:abstractNum>
  <w:abstractNum w:abstractNumId="4" w15:restartNumberingAfterBreak="0">
    <w:nsid w:val="5FFF7A81"/>
    <w:multiLevelType w:val="hybridMultilevel"/>
    <w:tmpl w:val="131EB16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60210AD4"/>
    <w:multiLevelType w:val="singleLevel"/>
    <w:tmpl w:val="AA482BA4"/>
    <w:lvl w:ilvl="0">
      <w:start w:val="1"/>
      <w:numFmt w:val="decimal"/>
      <w:lvlText w:val="%1"/>
      <w:legacy w:legacy="1" w:legacySpace="0" w:legacyIndent="360"/>
      <w:lvlJc w:val="left"/>
      <w:rPr>
        <w:rFonts w:ascii="Times New Roman" w:hAnsi="Times New Roman" w:cs="Times New Roman" w:hint="default"/>
      </w:rPr>
    </w:lvl>
  </w:abstractNum>
  <w:abstractNum w:abstractNumId="6" w15:restartNumberingAfterBreak="0">
    <w:nsid w:val="62896EA1"/>
    <w:multiLevelType w:val="hybridMultilevel"/>
    <w:tmpl w:val="CF9E76C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63824641"/>
    <w:multiLevelType w:val="hybridMultilevel"/>
    <w:tmpl w:val="432EA47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6B600F95"/>
    <w:multiLevelType w:val="hybridMultilevel"/>
    <w:tmpl w:val="E6ACEB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204DBA"/>
    <w:multiLevelType w:val="hybridMultilevel"/>
    <w:tmpl w:val="5C384C7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36C49A1"/>
    <w:multiLevelType w:val="hybridMultilevel"/>
    <w:tmpl w:val="B6A8E31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790C0A53"/>
    <w:multiLevelType w:val="multilevel"/>
    <w:tmpl w:val="7A9635A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9F9072B"/>
    <w:multiLevelType w:val="hybridMultilevel"/>
    <w:tmpl w:val="4856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0B1E30"/>
    <w:multiLevelType w:val="hybridMultilevel"/>
    <w:tmpl w:val="89A4F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5"/>
  </w:num>
  <w:num w:numId="9">
    <w:abstractNumId w:val="5"/>
    <w:lvlOverride w:ilvl="0">
      <w:lvl w:ilvl="0">
        <w:start w:val="2"/>
        <w:numFmt w:val="decimal"/>
        <w:lvlText w:val="%1"/>
        <w:legacy w:legacy="1" w:legacySpace="0" w:legacyIndent="360"/>
        <w:lvlJc w:val="left"/>
        <w:rPr>
          <w:rFonts w:ascii="Times New Roman" w:hAnsi="Times New Roman" w:cs="Times New Roman" w:hint="default"/>
        </w:rPr>
      </w:lvl>
    </w:lvlOverride>
  </w:num>
  <w:num w:numId="10">
    <w:abstractNumId w:val="5"/>
    <w:lvlOverride w:ilvl="0">
      <w:lvl w:ilvl="0">
        <w:start w:val="3"/>
        <w:numFmt w:val="decimal"/>
        <w:lvlText w:val="%1"/>
        <w:legacy w:legacy="1" w:legacySpace="0" w:legacyIndent="360"/>
        <w:lvlJc w:val="left"/>
        <w:rPr>
          <w:rFonts w:ascii="Times New Roman" w:hAnsi="Times New Roman" w:cs="Times New Roman" w:hint="default"/>
        </w:rPr>
      </w:lvl>
    </w:lvlOverride>
  </w:num>
  <w:num w:numId="11">
    <w:abstractNumId w:val="5"/>
    <w:lvlOverride w:ilvl="0">
      <w:lvl w:ilvl="0">
        <w:start w:val="4"/>
        <w:numFmt w:val="decimal"/>
        <w:lvlText w:val="%1"/>
        <w:legacy w:legacy="1" w:legacySpace="0" w:legacyIndent="360"/>
        <w:lvlJc w:val="left"/>
        <w:rPr>
          <w:rFonts w:ascii="Times New Roman" w:hAnsi="Times New Roman" w:cs="Times New Roman" w:hint="default"/>
        </w:rPr>
      </w:lvl>
    </w:lvlOverride>
  </w:num>
  <w:num w:numId="12">
    <w:abstractNumId w:val="5"/>
    <w:lvlOverride w:ilvl="0">
      <w:lvl w:ilvl="0">
        <w:start w:val="5"/>
        <w:numFmt w:val="decimal"/>
        <w:lvlText w:val="%1"/>
        <w:legacy w:legacy="1" w:legacySpace="0" w:legacyIndent="360"/>
        <w:lvlJc w:val="left"/>
        <w:rPr>
          <w:rFonts w:ascii="Times New Roman" w:hAnsi="Times New Roman" w:cs="Times New Roman" w:hint="default"/>
        </w:rPr>
      </w:lvl>
    </w:lvlOverride>
  </w:num>
  <w:num w:numId="13">
    <w:abstractNumId w:val="5"/>
    <w:lvlOverride w:ilvl="0">
      <w:lvl w:ilvl="0">
        <w:start w:val="6"/>
        <w:numFmt w:val="decimal"/>
        <w:lvlText w:val="%1"/>
        <w:legacy w:legacy="1" w:legacySpace="0" w:legacyIndent="360"/>
        <w:lvlJc w:val="left"/>
        <w:rPr>
          <w:rFonts w:ascii="Times New Roman" w:hAnsi="Times New Roman" w:cs="Times New Roman" w:hint="default"/>
        </w:rPr>
      </w:lvl>
    </w:lvlOverride>
  </w:num>
  <w:num w:numId="14">
    <w:abstractNumId w:val="5"/>
    <w:lvlOverride w:ilvl="0">
      <w:lvl w:ilvl="0">
        <w:start w:val="7"/>
        <w:numFmt w:val="decimal"/>
        <w:lvlText w:val="%1"/>
        <w:legacy w:legacy="1" w:legacySpace="0" w:legacyIndent="360"/>
        <w:lvlJc w:val="left"/>
        <w:rPr>
          <w:rFonts w:ascii="Times New Roman" w:hAnsi="Times New Roman" w:cs="Times New Roman" w:hint="default"/>
        </w:rPr>
      </w:lvl>
    </w:lvlOverride>
  </w:num>
  <w:num w:numId="15">
    <w:abstractNumId w:val="5"/>
    <w:lvlOverride w:ilvl="0">
      <w:lvl w:ilvl="0">
        <w:start w:val="8"/>
        <w:numFmt w:val="decimal"/>
        <w:lvlText w:val="%1"/>
        <w:legacy w:legacy="1" w:legacySpace="0" w:legacyIndent="360"/>
        <w:lvlJc w:val="left"/>
        <w:rPr>
          <w:rFonts w:ascii="Times New Roman" w:hAnsi="Times New Roman" w:cs="Times New Roman" w:hint="default"/>
        </w:rPr>
      </w:lvl>
    </w:lvlOverride>
  </w:num>
  <w:num w:numId="16">
    <w:abstractNumId w:val="5"/>
    <w:lvlOverride w:ilvl="0">
      <w:lvl w:ilvl="0">
        <w:start w:val="9"/>
        <w:numFmt w:val="decimal"/>
        <w:lvlText w:val="%1"/>
        <w:legacy w:legacy="1" w:legacySpace="0" w:legacyIndent="360"/>
        <w:lvlJc w:val="left"/>
        <w:rPr>
          <w:rFonts w:ascii="Times New Roman" w:hAnsi="Times New Roman" w:cs="Times New Roman" w:hint="default"/>
        </w:rPr>
      </w:lvl>
    </w:lvlOverride>
  </w:num>
  <w:num w:numId="17">
    <w:abstractNumId w:val="5"/>
    <w:lvlOverride w:ilvl="0">
      <w:lvl w:ilvl="0">
        <w:start w:val="10"/>
        <w:numFmt w:val="decimal"/>
        <w:lvlText w:val="%1"/>
        <w:legacy w:legacy="1" w:legacySpace="0" w:legacyIndent="360"/>
        <w:lvlJc w:val="left"/>
        <w:rPr>
          <w:rFonts w:ascii="Times New Roman" w:hAnsi="Times New Roman" w:cs="Times New Roman" w:hint="default"/>
        </w:rPr>
      </w:lvl>
    </w:lvlOverride>
  </w:num>
  <w:num w:numId="18">
    <w:abstractNumId w:val="5"/>
    <w:lvlOverride w:ilvl="0">
      <w:lvl w:ilvl="0">
        <w:start w:val="11"/>
        <w:numFmt w:val="decimal"/>
        <w:lvlText w:val="%1"/>
        <w:legacy w:legacy="1" w:legacySpace="0" w:legacyIndent="360"/>
        <w:lvlJc w:val="left"/>
        <w:rPr>
          <w:rFonts w:ascii="Times New Roman" w:hAnsi="Times New Roman" w:cs="Times New Roman" w:hint="default"/>
        </w:rPr>
      </w:lvl>
    </w:lvlOverride>
  </w:num>
  <w:num w:numId="19">
    <w:abstractNumId w:val="5"/>
    <w:lvlOverride w:ilvl="0">
      <w:lvl w:ilvl="0">
        <w:start w:val="12"/>
        <w:numFmt w:val="decimal"/>
        <w:lvlText w:val="%1"/>
        <w:legacy w:legacy="1" w:legacySpace="0" w:legacyIndent="360"/>
        <w:lvlJc w:val="left"/>
        <w:rPr>
          <w:rFonts w:ascii="Times New Roman" w:hAnsi="Times New Roman" w:cs="Times New Roman" w:hint="default"/>
        </w:rPr>
      </w:lvl>
    </w:lvlOverride>
  </w:num>
  <w:num w:numId="20">
    <w:abstractNumId w:val="5"/>
    <w:lvlOverride w:ilvl="0">
      <w:lvl w:ilvl="0">
        <w:start w:val="13"/>
        <w:numFmt w:val="decimal"/>
        <w:lvlText w:val="%1"/>
        <w:legacy w:legacy="1" w:legacySpace="0" w:legacyIndent="360"/>
        <w:lvlJc w:val="left"/>
        <w:rPr>
          <w:rFonts w:ascii="Times New Roman" w:hAnsi="Times New Roman" w:cs="Times New Roman" w:hint="default"/>
        </w:rPr>
      </w:lvl>
    </w:lvlOverride>
  </w:num>
  <w:num w:numId="21">
    <w:abstractNumId w:val="5"/>
    <w:lvlOverride w:ilvl="0">
      <w:lvl w:ilvl="0">
        <w:start w:val="14"/>
        <w:numFmt w:val="decimal"/>
        <w:lvlText w:val="%1"/>
        <w:legacy w:legacy="1" w:legacySpace="0" w:legacyIndent="360"/>
        <w:lvlJc w:val="left"/>
        <w:rPr>
          <w:rFonts w:ascii="Times New Roman" w:hAnsi="Times New Roman" w:cs="Times New Roman" w:hint="default"/>
        </w:rPr>
      </w:lvl>
    </w:lvlOverride>
  </w:num>
  <w:num w:numId="22">
    <w:abstractNumId w:val="5"/>
    <w:lvlOverride w:ilvl="0">
      <w:lvl w:ilvl="0">
        <w:start w:val="15"/>
        <w:numFmt w:val="decimal"/>
        <w:lvlText w:val="%1"/>
        <w:legacy w:legacy="1" w:legacySpace="0" w:legacyIndent="360"/>
        <w:lvlJc w:val="left"/>
        <w:rPr>
          <w:rFonts w:ascii="Times New Roman" w:hAnsi="Times New Roman" w:cs="Times New Roman" w:hint="default"/>
        </w:rPr>
      </w:lvl>
    </w:lvlOverride>
  </w:num>
  <w:num w:numId="23">
    <w:abstractNumId w:val="5"/>
    <w:lvlOverride w:ilvl="0">
      <w:lvl w:ilvl="0">
        <w:start w:val="16"/>
        <w:numFmt w:val="decimal"/>
        <w:lvlText w:val="%1"/>
        <w:legacy w:legacy="1" w:legacySpace="0" w:legacyIndent="360"/>
        <w:lvlJc w:val="left"/>
        <w:rPr>
          <w:rFonts w:ascii="Times New Roman" w:hAnsi="Times New Roman" w:cs="Times New Roman" w:hint="default"/>
        </w:rPr>
      </w:lvl>
    </w:lvlOverride>
  </w:num>
  <w:num w:numId="24">
    <w:abstractNumId w:val="5"/>
    <w:lvlOverride w:ilvl="0">
      <w:lvl w:ilvl="0">
        <w:start w:val="17"/>
        <w:numFmt w:val="decimal"/>
        <w:lvlText w:val="%1"/>
        <w:legacy w:legacy="1" w:legacySpace="0" w:legacyIndent="360"/>
        <w:lvlJc w:val="left"/>
        <w:rPr>
          <w:rFonts w:ascii="Times New Roman" w:hAnsi="Times New Roman" w:cs="Times New Roman" w:hint="default"/>
        </w:rPr>
      </w:lvl>
    </w:lvlOverride>
  </w:num>
  <w:num w:numId="25">
    <w:abstractNumId w:val="1"/>
  </w:num>
  <w:num w:numId="26">
    <w:abstractNumId w:val="13"/>
  </w:num>
  <w:num w:numId="27">
    <w:abstractNumId w:val="4"/>
  </w:num>
  <w:num w:numId="28">
    <w:abstractNumId w:val="12"/>
  </w:num>
  <w:num w:numId="29">
    <w:abstractNumId w:val="8"/>
  </w:num>
  <w:num w:numId="30">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31">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757"/>
    <w:rsid w:val="00013A01"/>
    <w:rsid w:val="00037D55"/>
    <w:rsid w:val="0004230E"/>
    <w:rsid w:val="00054BE4"/>
    <w:rsid w:val="000636C8"/>
    <w:rsid w:val="00064229"/>
    <w:rsid w:val="00073584"/>
    <w:rsid w:val="000735D6"/>
    <w:rsid w:val="0008541E"/>
    <w:rsid w:val="0009047F"/>
    <w:rsid w:val="0009457E"/>
    <w:rsid w:val="00094D12"/>
    <w:rsid w:val="00096DFF"/>
    <w:rsid w:val="000A4D85"/>
    <w:rsid w:val="000C2BDC"/>
    <w:rsid w:val="000D4B05"/>
    <w:rsid w:val="000D7272"/>
    <w:rsid w:val="000E7DAE"/>
    <w:rsid w:val="000F1C56"/>
    <w:rsid w:val="000F5A6A"/>
    <w:rsid w:val="00101033"/>
    <w:rsid w:val="00104250"/>
    <w:rsid w:val="001116F8"/>
    <w:rsid w:val="00114013"/>
    <w:rsid w:val="001152F8"/>
    <w:rsid w:val="00122292"/>
    <w:rsid w:val="00132975"/>
    <w:rsid w:val="00133895"/>
    <w:rsid w:val="00136052"/>
    <w:rsid w:val="00141786"/>
    <w:rsid w:val="0014190E"/>
    <w:rsid w:val="00142930"/>
    <w:rsid w:val="00151277"/>
    <w:rsid w:val="00160F66"/>
    <w:rsid w:val="00163F09"/>
    <w:rsid w:val="00165193"/>
    <w:rsid w:val="0017296E"/>
    <w:rsid w:val="00176139"/>
    <w:rsid w:val="00177FAC"/>
    <w:rsid w:val="00180C6E"/>
    <w:rsid w:val="00181F01"/>
    <w:rsid w:val="00181FE3"/>
    <w:rsid w:val="001830C8"/>
    <w:rsid w:val="001845E2"/>
    <w:rsid w:val="001865C1"/>
    <w:rsid w:val="00187EB9"/>
    <w:rsid w:val="001912A4"/>
    <w:rsid w:val="00195419"/>
    <w:rsid w:val="0019705F"/>
    <w:rsid w:val="0019714F"/>
    <w:rsid w:val="001A5899"/>
    <w:rsid w:val="001B1D8D"/>
    <w:rsid w:val="001B37AF"/>
    <w:rsid w:val="001B6B24"/>
    <w:rsid w:val="001C06DF"/>
    <w:rsid w:val="001C582B"/>
    <w:rsid w:val="001D6923"/>
    <w:rsid w:val="001E6F23"/>
    <w:rsid w:val="001F0F57"/>
    <w:rsid w:val="001F213A"/>
    <w:rsid w:val="0020002A"/>
    <w:rsid w:val="00201164"/>
    <w:rsid w:val="00202AA2"/>
    <w:rsid w:val="00206507"/>
    <w:rsid w:val="00211317"/>
    <w:rsid w:val="00214459"/>
    <w:rsid w:val="0022079E"/>
    <w:rsid w:val="00221CA4"/>
    <w:rsid w:val="00222220"/>
    <w:rsid w:val="00223EBC"/>
    <w:rsid w:val="00225EF6"/>
    <w:rsid w:val="00230591"/>
    <w:rsid w:val="002372C0"/>
    <w:rsid w:val="0024400B"/>
    <w:rsid w:val="00244977"/>
    <w:rsid w:val="002458B0"/>
    <w:rsid w:val="002465B5"/>
    <w:rsid w:val="002644DE"/>
    <w:rsid w:val="00265123"/>
    <w:rsid w:val="0026515E"/>
    <w:rsid w:val="00266A08"/>
    <w:rsid w:val="00267CFD"/>
    <w:rsid w:val="00292EE1"/>
    <w:rsid w:val="00294621"/>
    <w:rsid w:val="00294F62"/>
    <w:rsid w:val="00296E60"/>
    <w:rsid w:val="002C06BB"/>
    <w:rsid w:val="002C0ADD"/>
    <w:rsid w:val="002C4C44"/>
    <w:rsid w:val="002D0B92"/>
    <w:rsid w:val="002D13B5"/>
    <w:rsid w:val="002D2010"/>
    <w:rsid w:val="002D21AB"/>
    <w:rsid w:val="002D4BDA"/>
    <w:rsid w:val="002D624C"/>
    <w:rsid w:val="002E1ED3"/>
    <w:rsid w:val="002E70A4"/>
    <w:rsid w:val="002F5D90"/>
    <w:rsid w:val="002F5E1E"/>
    <w:rsid w:val="002F62B1"/>
    <w:rsid w:val="00301ADC"/>
    <w:rsid w:val="0031084E"/>
    <w:rsid w:val="00313D70"/>
    <w:rsid w:val="00314A68"/>
    <w:rsid w:val="00316447"/>
    <w:rsid w:val="00317978"/>
    <w:rsid w:val="00324664"/>
    <w:rsid w:val="00324D10"/>
    <w:rsid w:val="003343D7"/>
    <w:rsid w:val="00335231"/>
    <w:rsid w:val="0033548A"/>
    <w:rsid w:val="00336367"/>
    <w:rsid w:val="00344B92"/>
    <w:rsid w:val="00345551"/>
    <w:rsid w:val="0034609B"/>
    <w:rsid w:val="00346F0C"/>
    <w:rsid w:val="0035007C"/>
    <w:rsid w:val="0035294A"/>
    <w:rsid w:val="00353980"/>
    <w:rsid w:val="00354E93"/>
    <w:rsid w:val="0036466C"/>
    <w:rsid w:val="003666A6"/>
    <w:rsid w:val="00366C39"/>
    <w:rsid w:val="003700DC"/>
    <w:rsid w:val="0037054F"/>
    <w:rsid w:val="00383AC2"/>
    <w:rsid w:val="003877A0"/>
    <w:rsid w:val="00387A56"/>
    <w:rsid w:val="003979A6"/>
    <w:rsid w:val="003A3849"/>
    <w:rsid w:val="003B182B"/>
    <w:rsid w:val="003B237E"/>
    <w:rsid w:val="003B5491"/>
    <w:rsid w:val="003B7E2B"/>
    <w:rsid w:val="003C0B7C"/>
    <w:rsid w:val="003C1563"/>
    <w:rsid w:val="003C284B"/>
    <w:rsid w:val="003D2FC6"/>
    <w:rsid w:val="003E02F7"/>
    <w:rsid w:val="003E2A1B"/>
    <w:rsid w:val="003F3E62"/>
    <w:rsid w:val="003F4641"/>
    <w:rsid w:val="00401BEC"/>
    <w:rsid w:val="0040284D"/>
    <w:rsid w:val="00404631"/>
    <w:rsid w:val="00404CEB"/>
    <w:rsid w:val="00405302"/>
    <w:rsid w:val="00417C7A"/>
    <w:rsid w:val="00423334"/>
    <w:rsid w:val="004233B0"/>
    <w:rsid w:val="004241C8"/>
    <w:rsid w:val="004334A7"/>
    <w:rsid w:val="00436B8E"/>
    <w:rsid w:val="00440D29"/>
    <w:rsid w:val="004415A6"/>
    <w:rsid w:val="00442765"/>
    <w:rsid w:val="00443768"/>
    <w:rsid w:val="00453FC1"/>
    <w:rsid w:val="004623CD"/>
    <w:rsid w:val="004628DD"/>
    <w:rsid w:val="004637C0"/>
    <w:rsid w:val="00464231"/>
    <w:rsid w:val="0046708E"/>
    <w:rsid w:val="0047441C"/>
    <w:rsid w:val="004912C9"/>
    <w:rsid w:val="00491EEA"/>
    <w:rsid w:val="004A0A07"/>
    <w:rsid w:val="004C225E"/>
    <w:rsid w:val="004C4A69"/>
    <w:rsid w:val="004C52F3"/>
    <w:rsid w:val="004C70C2"/>
    <w:rsid w:val="004C7A1F"/>
    <w:rsid w:val="004D0803"/>
    <w:rsid w:val="004D0978"/>
    <w:rsid w:val="004D33CA"/>
    <w:rsid w:val="004D6D81"/>
    <w:rsid w:val="004E3786"/>
    <w:rsid w:val="004F1396"/>
    <w:rsid w:val="004F6147"/>
    <w:rsid w:val="00503A86"/>
    <w:rsid w:val="00504F22"/>
    <w:rsid w:val="0050672F"/>
    <w:rsid w:val="005124FE"/>
    <w:rsid w:val="005138FA"/>
    <w:rsid w:val="005145FC"/>
    <w:rsid w:val="00516DD8"/>
    <w:rsid w:val="005265EA"/>
    <w:rsid w:val="00526C19"/>
    <w:rsid w:val="005334CB"/>
    <w:rsid w:val="005367B1"/>
    <w:rsid w:val="0054523D"/>
    <w:rsid w:val="00550770"/>
    <w:rsid w:val="00553BBC"/>
    <w:rsid w:val="005629F5"/>
    <w:rsid w:val="0058096F"/>
    <w:rsid w:val="00582221"/>
    <w:rsid w:val="00583E01"/>
    <w:rsid w:val="00586749"/>
    <w:rsid w:val="005938AE"/>
    <w:rsid w:val="005A0358"/>
    <w:rsid w:val="005A0BB7"/>
    <w:rsid w:val="005A1C8C"/>
    <w:rsid w:val="005A4426"/>
    <w:rsid w:val="005B3399"/>
    <w:rsid w:val="005B5822"/>
    <w:rsid w:val="005D52C5"/>
    <w:rsid w:val="005D5C9B"/>
    <w:rsid w:val="005E3185"/>
    <w:rsid w:val="005E6C90"/>
    <w:rsid w:val="005F547C"/>
    <w:rsid w:val="005F65C3"/>
    <w:rsid w:val="00616B41"/>
    <w:rsid w:val="0062061F"/>
    <w:rsid w:val="00621747"/>
    <w:rsid w:val="006239D2"/>
    <w:rsid w:val="00644305"/>
    <w:rsid w:val="006463B7"/>
    <w:rsid w:val="006463FB"/>
    <w:rsid w:val="00647C02"/>
    <w:rsid w:val="006503E5"/>
    <w:rsid w:val="00652EB8"/>
    <w:rsid w:val="00653206"/>
    <w:rsid w:val="00656773"/>
    <w:rsid w:val="00657438"/>
    <w:rsid w:val="00662E8D"/>
    <w:rsid w:val="0066606D"/>
    <w:rsid w:val="00666DE7"/>
    <w:rsid w:val="0067209B"/>
    <w:rsid w:val="0067756F"/>
    <w:rsid w:val="00681FAD"/>
    <w:rsid w:val="00690717"/>
    <w:rsid w:val="00691278"/>
    <w:rsid w:val="00691FAC"/>
    <w:rsid w:val="006A7BD0"/>
    <w:rsid w:val="006B0BD9"/>
    <w:rsid w:val="006B2D54"/>
    <w:rsid w:val="006B4E3E"/>
    <w:rsid w:val="006C7657"/>
    <w:rsid w:val="006D3F15"/>
    <w:rsid w:val="006E7939"/>
    <w:rsid w:val="006E799C"/>
    <w:rsid w:val="00703505"/>
    <w:rsid w:val="007035D8"/>
    <w:rsid w:val="007039A5"/>
    <w:rsid w:val="00704002"/>
    <w:rsid w:val="00707EE9"/>
    <w:rsid w:val="00710A65"/>
    <w:rsid w:val="00717BA3"/>
    <w:rsid w:val="00720B67"/>
    <w:rsid w:val="0072619E"/>
    <w:rsid w:val="00732AF3"/>
    <w:rsid w:val="00732F00"/>
    <w:rsid w:val="007334B3"/>
    <w:rsid w:val="00743299"/>
    <w:rsid w:val="007439A8"/>
    <w:rsid w:val="00744145"/>
    <w:rsid w:val="0074449B"/>
    <w:rsid w:val="0074785D"/>
    <w:rsid w:val="007573C2"/>
    <w:rsid w:val="0075766D"/>
    <w:rsid w:val="00762AF5"/>
    <w:rsid w:val="00764B20"/>
    <w:rsid w:val="00765D5E"/>
    <w:rsid w:val="007723BA"/>
    <w:rsid w:val="007723DD"/>
    <w:rsid w:val="00772DD8"/>
    <w:rsid w:val="00773927"/>
    <w:rsid w:val="00773F7E"/>
    <w:rsid w:val="007A4940"/>
    <w:rsid w:val="007B065B"/>
    <w:rsid w:val="007B23A6"/>
    <w:rsid w:val="007B3F11"/>
    <w:rsid w:val="007B45A1"/>
    <w:rsid w:val="007B5D10"/>
    <w:rsid w:val="007C5710"/>
    <w:rsid w:val="007D43EF"/>
    <w:rsid w:val="007D61B3"/>
    <w:rsid w:val="007D6C0B"/>
    <w:rsid w:val="007E0E17"/>
    <w:rsid w:val="007E5B92"/>
    <w:rsid w:val="007E657B"/>
    <w:rsid w:val="007E6B8F"/>
    <w:rsid w:val="007F0B52"/>
    <w:rsid w:val="007F394D"/>
    <w:rsid w:val="007F7013"/>
    <w:rsid w:val="007F7BB5"/>
    <w:rsid w:val="007F7CA9"/>
    <w:rsid w:val="008053D1"/>
    <w:rsid w:val="0080665E"/>
    <w:rsid w:val="0080742A"/>
    <w:rsid w:val="008119B1"/>
    <w:rsid w:val="00814173"/>
    <w:rsid w:val="008238D8"/>
    <w:rsid w:val="00830760"/>
    <w:rsid w:val="00832B10"/>
    <w:rsid w:val="008350F6"/>
    <w:rsid w:val="00841542"/>
    <w:rsid w:val="008438C6"/>
    <w:rsid w:val="00844803"/>
    <w:rsid w:val="0085030F"/>
    <w:rsid w:val="00852147"/>
    <w:rsid w:val="00862843"/>
    <w:rsid w:val="00867849"/>
    <w:rsid w:val="00872BF5"/>
    <w:rsid w:val="008762E9"/>
    <w:rsid w:val="00881BB4"/>
    <w:rsid w:val="00890E56"/>
    <w:rsid w:val="008914EC"/>
    <w:rsid w:val="0089201F"/>
    <w:rsid w:val="0089417B"/>
    <w:rsid w:val="00896F80"/>
    <w:rsid w:val="008B6D9E"/>
    <w:rsid w:val="008C37C7"/>
    <w:rsid w:val="008C63B4"/>
    <w:rsid w:val="008D108C"/>
    <w:rsid w:val="008D2132"/>
    <w:rsid w:val="008E5CB1"/>
    <w:rsid w:val="008E64D6"/>
    <w:rsid w:val="008F3D93"/>
    <w:rsid w:val="00900459"/>
    <w:rsid w:val="0090290B"/>
    <w:rsid w:val="0091003F"/>
    <w:rsid w:val="009159F6"/>
    <w:rsid w:val="009238FE"/>
    <w:rsid w:val="00923D15"/>
    <w:rsid w:val="00923DCC"/>
    <w:rsid w:val="00924C08"/>
    <w:rsid w:val="00926E6C"/>
    <w:rsid w:val="009304F6"/>
    <w:rsid w:val="00932864"/>
    <w:rsid w:val="00933AF8"/>
    <w:rsid w:val="0093629F"/>
    <w:rsid w:val="009370DE"/>
    <w:rsid w:val="0093751A"/>
    <w:rsid w:val="00952A42"/>
    <w:rsid w:val="00956939"/>
    <w:rsid w:val="0096003A"/>
    <w:rsid w:val="00960238"/>
    <w:rsid w:val="009657A4"/>
    <w:rsid w:val="0096763E"/>
    <w:rsid w:val="009714D8"/>
    <w:rsid w:val="009761C2"/>
    <w:rsid w:val="00976A34"/>
    <w:rsid w:val="00981299"/>
    <w:rsid w:val="00984B61"/>
    <w:rsid w:val="00987D02"/>
    <w:rsid w:val="00991E57"/>
    <w:rsid w:val="00994568"/>
    <w:rsid w:val="00996888"/>
    <w:rsid w:val="009A0E2E"/>
    <w:rsid w:val="009A1320"/>
    <w:rsid w:val="009A1CE3"/>
    <w:rsid w:val="009A1D6F"/>
    <w:rsid w:val="009B01A4"/>
    <w:rsid w:val="009B1A43"/>
    <w:rsid w:val="009B609C"/>
    <w:rsid w:val="009B6609"/>
    <w:rsid w:val="009C2712"/>
    <w:rsid w:val="009C4038"/>
    <w:rsid w:val="009C54BB"/>
    <w:rsid w:val="009C78EE"/>
    <w:rsid w:val="009D3C03"/>
    <w:rsid w:val="009D4F1B"/>
    <w:rsid w:val="009D5AEA"/>
    <w:rsid w:val="009D6679"/>
    <w:rsid w:val="009E1D5D"/>
    <w:rsid w:val="009F016A"/>
    <w:rsid w:val="009F29C2"/>
    <w:rsid w:val="009F69C3"/>
    <w:rsid w:val="00A02198"/>
    <w:rsid w:val="00A13A74"/>
    <w:rsid w:val="00A21F2D"/>
    <w:rsid w:val="00A23951"/>
    <w:rsid w:val="00A26F41"/>
    <w:rsid w:val="00A30CED"/>
    <w:rsid w:val="00A316DC"/>
    <w:rsid w:val="00A320FF"/>
    <w:rsid w:val="00A40B34"/>
    <w:rsid w:val="00A42FE4"/>
    <w:rsid w:val="00A46E42"/>
    <w:rsid w:val="00A524B7"/>
    <w:rsid w:val="00A54006"/>
    <w:rsid w:val="00A60487"/>
    <w:rsid w:val="00A72508"/>
    <w:rsid w:val="00A80153"/>
    <w:rsid w:val="00A834A6"/>
    <w:rsid w:val="00A86A2B"/>
    <w:rsid w:val="00AA1774"/>
    <w:rsid w:val="00AA6C55"/>
    <w:rsid w:val="00AB2E96"/>
    <w:rsid w:val="00AB628B"/>
    <w:rsid w:val="00AB78CC"/>
    <w:rsid w:val="00AC04E4"/>
    <w:rsid w:val="00AC5C45"/>
    <w:rsid w:val="00AD325A"/>
    <w:rsid w:val="00AD6757"/>
    <w:rsid w:val="00AE6FF3"/>
    <w:rsid w:val="00AF41A8"/>
    <w:rsid w:val="00AF457E"/>
    <w:rsid w:val="00AF6C11"/>
    <w:rsid w:val="00B0219C"/>
    <w:rsid w:val="00B038C2"/>
    <w:rsid w:val="00B11DFB"/>
    <w:rsid w:val="00B12F46"/>
    <w:rsid w:val="00B141A1"/>
    <w:rsid w:val="00B22541"/>
    <w:rsid w:val="00B305D6"/>
    <w:rsid w:val="00B31071"/>
    <w:rsid w:val="00B36289"/>
    <w:rsid w:val="00B3781C"/>
    <w:rsid w:val="00B402A9"/>
    <w:rsid w:val="00B40903"/>
    <w:rsid w:val="00B4266E"/>
    <w:rsid w:val="00B477D5"/>
    <w:rsid w:val="00B551C0"/>
    <w:rsid w:val="00B5692F"/>
    <w:rsid w:val="00B670E4"/>
    <w:rsid w:val="00B675C0"/>
    <w:rsid w:val="00B80336"/>
    <w:rsid w:val="00B85A3B"/>
    <w:rsid w:val="00B86DE0"/>
    <w:rsid w:val="00B90A25"/>
    <w:rsid w:val="00B91ED1"/>
    <w:rsid w:val="00B9532F"/>
    <w:rsid w:val="00B95C40"/>
    <w:rsid w:val="00B96860"/>
    <w:rsid w:val="00BA00C8"/>
    <w:rsid w:val="00BA792C"/>
    <w:rsid w:val="00BB1483"/>
    <w:rsid w:val="00BB7EE8"/>
    <w:rsid w:val="00BC076A"/>
    <w:rsid w:val="00BC3AEA"/>
    <w:rsid w:val="00BC76D1"/>
    <w:rsid w:val="00BD4521"/>
    <w:rsid w:val="00BE3D39"/>
    <w:rsid w:val="00BF1283"/>
    <w:rsid w:val="00BF17BA"/>
    <w:rsid w:val="00BF18AC"/>
    <w:rsid w:val="00BF71EF"/>
    <w:rsid w:val="00C00D29"/>
    <w:rsid w:val="00C02B1A"/>
    <w:rsid w:val="00C051DE"/>
    <w:rsid w:val="00C05686"/>
    <w:rsid w:val="00C1017F"/>
    <w:rsid w:val="00C12A0D"/>
    <w:rsid w:val="00C1701C"/>
    <w:rsid w:val="00C268AA"/>
    <w:rsid w:val="00C27FC1"/>
    <w:rsid w:val="00C41C06"/>
    <w:rsid w:val="00C4494B"/>
    <w:rsid w:val="00C50FFB"/>
    <w:rsid w:val="00C53587"/>
    <w:rsid w:val="00C53E0C"/>
    <w:rsid w:val="00C541A5"/>
    <w:rsid w:val="00C57783"/>
    <w:rsid w:val="00C619D0"/>
    <w:rsid w:val="00C633EF"/>
    <w:rsid w:val="00C66385"/>
    <w:rsid w:val="00C67635"/>
    <w:rsid w:val="00C76EA2"/>
    <w:rsid w:val="00C84958"/>
    <w:rsid w:val="00C86A0E"/>
    <w:rsid w:val="00C87F1D"/>
    <w:rsid w:val="00C97E74"/>
    <w:rsid w:val="00CA1770"/>
    <w:rsid w:val="00CA4F18"/>
    <w:rsid w:val="00CA750A"/>
    <w:rsid w:val="00CA7533"/>
    <w:rsid w:val="00CD62E4"/>
    <w:rsid w:val="00CD7061"/>
    <w:rsid w:val="00CE052A"/>
    <w:rsid w:val="00CE0574"/>
    <w:rsid w:val="00CE1FB3"/>
    <w:rsid w:val="00CE441E"/>
    <w:rsid w:val="00CE71E2"/>
    <w:rsid w:val="00CE76D7"/>
    <w:rsid w:val="00CF60FB"/>
    <w:rsid w:val="00D007DC"/>
    <w:rsid w:val="00D05E18"/>
    <w:rsid w:val="00D14926"/>
    <w:rsid w:val="00D223C1"/>
    <w:rsid w:val="00D2570A"/>
    <w:rsid w:val="00D403DF"/>
    <w:rsid w:val="00D4356B"/>
    <w:rsid w:val="00D44B39"/>
    <w:rsid w:val="00D50A7C"/>
    <w:rsid w:val="00D50D22"/>
    <w:rsid w:val="00D525E9"/>
    <w:rsid w:val="00D62D21"/>
    <w:rsid w:val="00D72287"/>
    <w:rsid w:val="00D728C2"/>
    <w:rsid w:val="00D73934"/>
    <w:rsid w:val="00D81A1E"/>
    <w:rsid w:val="00D85179"/>
    <w:rsid w:val="00D852FF"/>
    <w:rsid w:val="00D91CBA"/>
    <w:rsid w:val="00D93E9D"/>
    <w:rsid w:val="00D977C8"/>
    <w:rsid w:val="00DA3204"/>
    <w:rsid w:val="00DA32D0"/>
    <w:rsid w:val="00DA5506"/>
    <w:rsid w:val="00DA563C"/>
    <w:rsid w:val="00DA5997"/>
    <w:rsid w:val="00DB551E"/>
    <w:rsid w:val="00DC128E"/>
    <w:rsid w:val="00DC1F2B"/>
    <w:rsid w:val="00DC62FD"/>
    <w:rsid w:val="00DD1E3C"/>
    <w:rsid w:val="00DD2BFC"/>
    <w:rsid w:val="00DD4B9D"/>
    <w:rsid w:val="00DD5EF1"/>
    <w:rsid w:val="00DE13C8"/>
    <w:rsid w:val="00DE61C2"/>
    <w:rsid w:val="00DF0DED"/>
    <w:rsid w:val="00DF3BAD"/>
    <w:rsid w:val="00E0587F"/>
    <w:rsid w:val="00E13841"/>
    <w:rsid w:val="00E13F86"/>
    <w:rsid w:val="00E16291"/>
    <w:rsid w:val="00E219AA"/>
    <w:rsid w:val="00E24121"/>
    <w:rsid w:val="00E30379"/>
    <w:rsid w:val="00E318A3"/>
    <w:rsid w:val="00E33527"/>
    <w:rsid w:val="00E3386C"/>
    <w:rsid w:val="00E41400"/>
    <w:rsid w:val="00E441D9"/>
    <w:rsid w:val="00E4603D"/>
    <w:rsid w:val="00E5411E"/>
    <w:rsid w:val="00E84AC0"/>
    <w:rsid w:val="00E86AB3"/>
    <w:rsid w:val="00E91DD8"/>
    <w:rsid w:val="00E92FE7"/>
    <w:rsid w:val="00E93E89"/>
    <w:rsid w:val="00E95A70"/>
    <w:rsid w:val="00EA124A"/>
    <w:rsid w:val="00EA1924"/>
    <w:rsid w:val="00EA4B58"/>
    <w:rsid w:val="00EA5AFF"/>
    <w:rsid w:val="00EC0EF1"/>
    <w:rsid w:val="00EC202F"/>
    <w:rsid w:val="00EC767C"/>
    <w:rsid w:val="00EC7C32"/>
    <w:rsid w:val="00ED784F"/>
    <w:rsid w:val="00EE0C08"/>
    <w:rsid w:val="00EE157C"/>
    <w:rsid w:val="00EE46BA"/>
    <w:rsid w:val="00EE6C8B"/>
    <w:rsid w:val="00EE6F22"/>
    <w:rsid w:val="00EF6E63"/>
    <w:rsid w:val="00F03B65"/>
    <w:rsid w:val="00F13D65"/>
    <w:rsid w:val="00F16CE5"/>
    <w:rsid w:val="00F1709B"/>
    <w:rsid w:val="00F17A03"/>
    <w:rsid w:val="00F21387"/>
    <w:rsid w:val="00F30BE6"/>
    <w:rsid w:val="00F30CFA"/>
    <w:rsid w:val="00F31E68"/>
    <w:rsid w:val="00F340FD"/>
    <w:rsid w:val="00F37604"/>
    <w:rsid w:val="00F41C6A"/>
    <w:rsid w:val="00F42F92"/>
    <w:rsid w:val="00F44855"/>
    <w:rsid w:val="00F47BE1"/>
    <w:rsid w:val="00F52663"/>
    <w:rsid w:val="00F5435B"/>
    <w:rsid w:val="00F55DBB"/>
    <w:rsid w:val="00F57CF1"/>
    <w:rsid w:val="00F60180"/>
    <w:rsid w:val="00F60ECF"/>
    <w:rsid w:val="00F652AD"/>
    <w:rsid w:val="00F65C94"/>
    <w:rsid w:val="00F66A5A"/>
    <w:rsid w:val="00F71AAC"/>
    <w:rsid w:val="00F81B7E"/>
    <w:rsid w:val="00F92F34"/>
    <w:rsid w:val="00F945CF"/>
    <w:rsid w:val="00F95E37"/>
    <w:rsid w:val="00FA3494"/>
    <w:rsid w:val="00FB5FB8"/>
    <w:rsid w:val="00FC57CD"/>
    <w:rsid w:val="00FC7E9E"/>
    <w:rsid w:val="00FC7FA0"/>
    <w:rsid w:val="00FD243C"/>
    <w:rsid w:val="00FD2A62"/>
    <w:rsid w:val="00FD400F"/>
    <w:rsid w:val="00FD79E6"/>
    <w:rsid w:val="00FE2A23"/>
    <w:rsid w:val="00FE384C"/>
    <w:rsid w:val="00FE4454"/>
    <w:rsid w:val="00FF3DB8"/>
    <w:rsid w:val="00FF42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4D2D1952"/>
  <w15:docId w15:val="{A10C4F94-0CA6-45B9-9CF4-1EBC86CC5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pPr>
      <w:keepNext/>
      <w:jc w:val="center"/>
      <w:outlineLvl w:val="0"/>
    </w:pPr>
    <w:rPr>
      <w:b/>
      <w:color w:val="FF0000"/>
      <w:sz w:val="24"/>
      <w:u w:val="single"/>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i/>
      <w:color w:val="0000FF"/>
      <w:sz w:val="24"/>
    </w:rPr>
  </w:style>
  <w:style w:type="paragraph" w:styleId="Heading4">
    <w:name w:val="heading 4"/>
    <w:basedOn w:val="Normal"/>
    <w:next w:val="Normal"/>
    <w:qFormat/>
    <w:pPr>
      <w:keepNext/>
      <w:jc w:val="center"/>
      <w:outlineLvl w:val="3"/>
    </w:pPr>
    <w:rPr>
      <w:b/>
      <w:color w:val="0000FF"/>
      <w:sz w:val="24"/>
    </w:rPr>
  </w:style>
  <w:style w:type="paragraph" w:styleId="Heading5">
    <w:name w:val="heading 5"/>
    <w:basedOn w:val="Normal"/>
    <w:next w:val="Normal"/>
    <w:qFormat/>
    <w:pPr>
      <w:keepNext/>
      <w:jc w:val="center"/>
      <w:outlineLvl w:val="4"/>
    </w:pPr>
    <w:rPr>
      <w:b/>
      <w:sz w:val="24"/>
      <w:u w:val="single"/>
    </w:rPr>
  </w:style>
  <w:style w:type="paragraph" w:styleId="Heading6">
    <w:name w:val="heading 6"/>
    <w:basedOn w:val="Normal"/>
    <w:next w:val="Normal"/>
    <w:qFormat/>
    <w:pPr>
      <w:keepNext/>
      <w:outlineLvl w:val="5"/>
    </w:pPr>
    <w:rPr>
      <w:rFonts w:ascii="Arial Narrow" w:hAnsi="Arial Narrow"/>
      <w:b/>
      <w:color w:val="FF0000"/>
      <w:sz w:val="22"/>
    </w:rPr>
  </w:style>
  <w:style w:type="paragraph" w:styleId="Heading7">
    <w:name w:val="heading 7"/>
    <w:basedOn w:val="Normal"/>
    <w:next w:val="Normal"/>
    <w:qFormat/>
    <w:pPr>
      <w:keepNext/>
      <w:outlineLvl w:val="6"/>
    </w:pPr>
    <w:rPr>
      <w:rFonts w:ascii="Arial Narrow" w:hAnsi="Arial Narrow"/>
      <w:b/>
      <w:bCs/>
      <w:color w:val="000000"/>
      <w:sz w:val="22"/>
      <w:u w:val="single"/>
    </w:rPr>
  </w:style>
  <w:style w:type="paragraph" w:styleId="Heading8">
    <w:name w:val="heading 8"/>
    <w:basedOn w:val="Normal"/>
    <w:next w:val="Normal"/>
    <w:qFormat/>
    <w:pPr>
      <w:keepNext/>
      <w:autoSpaceDE w:val="0"/>
      <w:autoSpaceDN w:val="0"/>
      <w:jc w:val="both"/>
      <w:outlineLvl w:val="7"/>
    </w:pPr>
    <w:rPr>
      <w:rFonts w:ascii="MS Sans Serif" w:hAnsi="MS Sans Serif"/>
      <w:b/>
      <w:bCs/>
      <w:i/>
      <w:iCs/>
      <w:noProof/>
      <w:sz w:val="22"/>
      <w:szCs w:val="22"/>
    </w:rPr>
  </w:style>
  <w:style w:type="paragraph" w:styleId="Heading9">
    <w:name w:val="heading 9"/>
    <w:basedOn w:val="Normal"/>
    <w:next w:val="Normal"/>
    <w:link w:val="Heading9Char"/>
    <w:qFormat/>
    <w:rsid w:val="009761C2"/>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both"/>
    </w:pPr>
    <w:rPr>
      <w:sz w:val="22"/>
    </w:rPr>
  </w:style>
  <w:style w:type="character" w:styleId="CommentReference">
    <w:name w:val="annotation reference"/>
    <w:semiHidden/>
    <w:rPr>
      <w:sz w:val="16"/>
    </w:rPr>
  </w:style>
  <w:style w:type="paragraph" w:styleId="CommentText">
    <w:name w:val="annotation text"/>
    <w:basedOn w:val="Normal"/>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b/>
      <w:color w:val="0000FF"/>
      <w:sz w:val="24"/>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ind w:left="2160"/>
      <w:jc w:val="both"/>
    </w:pPr>
    <w:rPr>
      <w:b/>
      <w:i/>
      <w:color w:val="0000FF"/>
      <w:sz w:val="24"/>
    </w:rPr>
  </w:style>
  <w:style w:type="paragraph" w:styleId="BodyText2">
    <w:name w:val="Body Text 2"/>
    <w:basedOn w:val="Normal"/>
    <w:rPr>
      <w:rFonts w:ascii="Arial" w:hAnsi="Arial"/>
      <w:b/>
      <w:snapToGrid w:val="0"/>
      <w:color w:val="FF0000"/>
    </w:rPr>
  </w:style>
  <w:style w:type="paragraph" w:styleId="BodyText3">
    <w:name w:val="Body Text 3"/>
    <w:basedOn w:val="Normal"/>
    <w:rPr>
      <w:color w:val="000000"/>
      <w:sz w:val="22"/>
    </w:rPr>
  </w:style>
  <w:style w:type="paragraph" w:styleId="NormalWeb">
    <w:name w:val="Normal (Web)"/>
    <w:basedOn w:val="Normal"/>
    <w:pPr>
      <w:spacing w:before="100" w:beforeAutospacing="1" w:after="100" w:afterAutospacing="1"/>
    </w:pPr>
    <w:rPr>
      <w:rFonts w:eastAsia="MS Mincho"/>
      <w:sz w:val="24"/>
      <w:szCs w:val="24"/>
      <w:lang w:eastAsia="ja-JP"/>
    </w:rPr>
  </w:style>
  <w:style w:type="paragraph" w:customStyle="1" w:styleId="Normal0">
    <w:name w:val="[Normal]"/>
    <w:link w:val="NormalChar"/>
    <w:rPr>
      <w:rFonts w:ascii="Arial" w:eastAsia="Arial" w:hAnsi="Arial"/>
      <w:noProof/>
      <w:sz w:val="24"/>
    </w:rPr>
  </w:style>
  <w:style w:type="paragraph" w:customStyle="1" w:styleId="Achievement">
    <w:name w:val="Achievement"/>
    <w:basedOn w:val="BodyText"/>
    <w:pPr>
      <w:numPr>
        <w:numId w:val="1"/>
      </w:numPr>
      <w:spacing w:after="60" w:line="220" w:lineRule="atLeast"/>
    </w:pPr>
    <w:rPr>
      <w:rFonts w:ascii="Arial" w:hAnsi="Arial"/>
      <w:spacing w:val="-5"/>
      <w:sz w:val="20"/>
    </w:rPr>
  </w:style>
  <w:style w:type="paragraph" w:styleId="BodyTextIndent2">
    <w:name w:val="Body Text Indent 2"/>
    <w:basedOn w:val="Normal"/>
    <w:pPr>
      <w:spacing w:after="120"/>
      <w:ind w:left="2160" w:hanging="2160"/>
      <w:jc w:val="both"/>
    </w:pPr>
    <w:rPr>
      <w:rFonts w:ascii="Arial Narrow" w:hAnsi="Arial Narrow"/>
      <w:sz w:val="22"/>
    </w:rPr>
  </w:style>
  <w:style w:type="character" w:customStyle="1" w:styleId="BodyTextChar">
    <w:name w:val="Body Text Char"/>
    <w:link w:val="BodyText"/>
    <w:rsid w:val="00AD6757"/>
    <w:rPr>
      <w:sz w:val="22"/>
      <w:lang w:val="en-US" w:eastAsia="en-US" w:bidi="ar-SA"/>
    </w:rPr>
  </w:style>
  <w:style w:type="character" w:customStyle="1" w:styleId="NormalChar">
    <w:name w:val="[Normal] Char"/>
    <w:link w:val="Normal0"/>
    <w:rsid w:val="00AD6757"/>
    <w:rPr>
      <w:rFonts w:ascii="Arial" w:eastAsia="Arial" w:hAnsi="Arial"/>
      <w:noProof/>
      <w:sz w:val="24"/>
      <w:lang w:val="en-US" w:eastAsia="en-US" w:bidi="ar-SA"/>
    </w:rPr>
  </w:style>
  <w:style w:type="paragraph" w:customStyle="1" w:styleId="Objective">
    <w:name w:val="Objective"/>
    <w:basedOn w:val="Normal"/>
    <w:next w:val="BodyText"/>
    <w:rsid w:val="00932864"/>
    <w:pPr>
      <w:spacing w:before="240" w:after="220" w:line="220" w:lineRule="atLeast"/>
    </w:pPr>
    <w:rPr>
      <w:rFonts w:ascii="Arial" w:eastAsia="Batang" w:hAnsi="Arial"/>
    </w:rPr>
  </w:style>
  <w:style w:type="paragraph" w:customStyle="1" w:styleId="CharCharChar1CharCharCharCharCharCharChar">
    <w:name w:val="Char Char Char1 Char Char Char Char Char Char Char"/>
    <w:basedOn w:val="Normal"/>
    <w:rsid w:val="00DD2BFC"/>
    <w:pPr>
      <w:spacing w:after="160" w:line="240" w:lineRule="exact"/>
    </w:pPr>
    <w:rPr>
      <w:rFonts w:ascii="Tahoma" w:hAnsi="Tahoma"/>
    </w:rPr>
  </w:style>
  <w:style w:type="paragraph" w:styleId="HTMLPreformatted">
    <w:name w:val="HTML Preformatted"/>
    <w:basedOn w:val="Normal"/>
    <w:link w:val="HTMLPreformattedChar"/>
    <w:rsid w:val="00DE6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link w:val="HTMLPreformatted"/>
    <w:rsid w:val="00DE61C2"/>
    <w:rPr>
      <w:rFonts w:ascii="Courier New" w:hAnsi="Courier New" w:cs="Courier New"/>
    </w:rPr>
  </w:style>
  <w:style w:type="character" w:customStyle="1" w:styleId="ralluri">
    <w:name w:val="ralluri"/>
    <w:semiHidden/>
    <w:rsid w:val="00DE61C2"/>
    <w:rPr>
      <w:rFonts w:ascii="Arial" w:hAnsi="Arial" w:cs="Arial"/>
      <w:color w:val="000080"/>
      <w:sz w:val="20"/>
      <w:szCs w:val="20"/>
    </w:rPr>
  </w:style>
  <w:style w:type="character" w:styleId="Hyperlink">
    <w:name w:val="Hyperlink"/>
    <w:rsid w:val="00122292"/>
    <w:rPr>
      <w:color w:val="0000FF"/>
      <w:u w:val="single"/>
    </w:rPr>
  </w:style>
  <w:style w:type="character" w:customStyle="1" w:styleId="Heading9Char">
    <w:name w:val="Heading 9 Char"/>
    <w:link w:val="Heading9"/>
    <w:rsid w:val="009761C2"/>
    <w:rPr>
      <w:rFonts w:ascii="Cambria" w:eastAsia="Times New Roman" w:hAnsi="Cambria" w:cs="Times New Roman"/>
      <w:sz w:val="22"/>
      <w:szCs w:val="22"/>
    </w:rPr>
  </w:style>
  <w:style w:type="paragraph" w:styleId="List2">
    <w:name w:val="List 2"/>
    <w:basedOn w:val="Normal"/>
    <w:rsid w:val="00F652AD"/>
    <w:pPr>
      <w:overflowPunct w:val="0"/>
      <w:autoSpaceDE w:val="0"/>
      <w:autoSpaceDN w:val="0"/>
      <w:adjustRightInd w:val="0"/>
      <w:ind w:left="720" w:hanging="360"/>
      <w:textAlignment w:val="baseline"/>
    </w:pPr>
    <w:rPr>
      <w:rFonts w:ascii="MS Sans Serif" w:hAnsi="MS Sans Serif"/>
    </w:rPr>
  </w:style>
  <w:style w:type="character" w:customStyle="1" w:styleId="Heading1Char">
    <w:name w:val="Heading 1 Char"/>
    <w:link w:val="Heading1"/>
    <w:rsid w:val="009D4F1B"/>
    <w:rPr>
      <w:b/>
      <w:color w:val="FF0000"/>
      <w:sz w:val="24"/>
      <w:u w:val="single"/>
      <w:lang w:val="en-US" w:eastAsia="en-US" w:bidi="ar-SA"/>
    </w:rPr>
  </w:style>
  <w:style w:type="paragraph" w:customStyle="1" w:styleId="NormalHelvetica">
    <w:name w:val="Normal + Helvetica"/>
    <w:aliases w:val="11 pt,Bold"/>
    <w:basedOn w:val="BodyText"/>
    <w:link w:val="NormalHelveticaChar"/>
    <w:rsid w:val="009D4F1B"/>
    <w:pPr>
      <w:spacing w:after="120"/>
      <w:jc w:val="left"/>
    </w:pPr>
    <w:rPr>
      <w:rFonts w:ascii="Arial" w:hAnsi="Arial" w:cs="Arial"/>
      <w:sz w:val="20"/>
    </w:rPr>
  </w:style>
  <w:style w:type="character" w:customStyle="1" w:styleId="NormalHelveticaChar">
    <w:name w:val="Normal + Helvetica Char"/>
    <w:aliases w:val="11 pt Char,Bold Char"/>
    <w:link w:val="NormalHelvetica"/>
    <w:rsid w:val="009D4F1B"/>
    <w:rPr>
      <w:rFonts w:ascii="Arial" w:hAnsi="Arial" w:cs="Arial"/>
      <w:lang w:val="en-US" w:eastAsia="en-US" w:bidi="ar-SA"/>
    </w:rPr>
  </w:style>
  <w:style w:type="table" w:styleId="TableGrid">
    <w:name w:val="Table Grid"/>
    <w:basedOn w:val="TableNormal"/>
    <w:rsid w:val="001116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108464">
      <w:bodyDiv w:val="1"/>
      <w:marLeft w:val="0"/>
      <w:marRight w:val="0"/>
      <w:marTop w:val="0"/>
      <w:marBottom w:val="0"/>
      <w:divBdr>
        <w:top w:val="none" w:sz="0" w:space="0" w:color="auto"/>
        <w:left w:val="none" w:sz="0" w:space="0" w:color="auto"/>
        <w:bottom w:val="none" w:sz="0" w:space="0" w:color="auto"/>
        <w:right w:val="none" w:sz="0" w:space="0" w:color="auto"/>
      </w:divBdr>
    </w:div>
    <w:div w:id="351692843">
      <w:bodyDiv w:val="1"/>
      <w:marLeft w:val="0"/>
      <w:marRight w:val="0"/>
      <w:marTop w:val="0"/>
      <w:marBottom w:val="0"/>
      <w:divBdr>
        <w:top w:val="none" w:sz="0" w:space="0" w:color="auto"/>
        <w:left w:val="none" w:sz="0" w:space="0" w:color="auto"/>
        <w:bottom w:val="none" w:sz="0" w:space="0" w:color="auto"/>
        <w:right w:val="none" w:sz="0" w:space="0" w:color="auto"/>
      </w:divBdr>
    </w:div>
    <w:div w:id="608781374">
      <w:bodyDiv w:val="1"/>
      <w:marLeft w:val="0"/>
      <w:marRight w:val="0"/>
      <w:marTop w:val="0"/>
      <w:marBottom w:val="0"/>
      <w:divBdr>
        <w:top w:val="none" w:sz="0" w:space="0" w:color="auto"/>
        <w:left w:val="none" w:sz="0" w:space="0" w:color="auto"/>
        <w:bottom w:val="none" w:sz="0" w:space="0" w:color="auto"/>
        <w:right w:val="none" w:sz="0" w:space="0" w:color="auto"/>
      </w:divBdr>
    </w:div>
    <w:div w:id="856505065">
      <w:bodyDiv w:val="1"/>
      <w:marLeft w:val="0"/>
      <w:marRight w:val="0"/>
      <w:marTop w:val="0"/>
      <w:marBottom w:val="0"/>
      <w:divBdr>
        <w:top w:val="none" w:sz="0" w:space="0" w:color="auto"/>
        <w:left w:val="none" w:sz="0" w:space="0" w:color="auto"/>
        <w:bottom w:val="none" w:sz="0" w:space="0" w:color="auto"/>
        <w:right w:val="none" w:sz="0" w:space="0" w:color="auto"/>
      </w:divBdr>
    </w:div>
    <w:div w:id="1495681575">
      <w:bodyDiv w:val="1"/>
      <w:marLeft w:val="0"/>
      <w:marRight w:val="0"/>
      <w:marTop w:val="0"/>
      <w:marBottom w:val="0"/>
      <w:divBdr>
        <w:top w:val="none" w:sz="0" w:space="0" w:color="auto"/>
        <w:left w:val="none" w:sz="0" w:space="0" w:color="auto"/>
        <w:bottom w:val="none" w:sz="0" w:space="0" w:color="auto"/>
        <w:right w:val="none" w:sz="0" w:space="0" w:color="auto"/>
      </w:divBdr>
    </w:div>
    <w:div w:id="208891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ilu_rane@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D6138-FB8F-4303-95E7-0B1C5BD06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7</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&lt;Please Type in your NAME here&gt;</vt:lpstr>
    </vt:vector>
  </TitlesOfParts>
  <Company>bflsl</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&lt;Please Type in your NAME here&gt;</dc:title>
  <dc:subject/>
  <dc:creator>Administrator</dc:creator>
  <cp:keywords/>
  <cp:lastModifiedBy>Nilesh Arvind Rane</cp:lastModifiedBy>
  <cp:revision>170</cp:revision>
  <cp:lastPrinted>2010-01-03T07:10:00Z</cp:lastPrinted>
  <dcterms:created xsi:type="dcterms:W3CDTF">2017-11-12T04:06:00Z</dcterms:created>
  <dcterms:modified xsi:type="dcterms:W3CDTF">2020-02-13T12:30:00Z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LPManualFileClassification">
    <vt:lpwstr>{1A067545-A4E2-4FA1-8094-0D7902669705}</vt:lpwstr>
  </property>
  <property fmtid="{D5CDD505-2E9C-101B-9397-08002B2CF9AE}" pid="4" name="DLPManualFileClassificationLastModifiedBy">
    <vt:lpwstr>TECHMAHINDRA\NR00660201</vt:lpwstr>
  </property>
  <property fmtid="{D5CDD505-2E9C-101B-9397-08002B2CF9AE}" pid="5" name="DLPManualFileClassificationLastModificationDate">
    <vt:lpwstr>1581595426</vt:lpwstr>
  </property>
  <property fmtid="{D5CDD505-2E9C-101B-9397-08002B2CF9AE}" pid="6" name="DLPManualFileClassificationVersion">
    <vt:lpwstr>11.3.2.8</vt:lpwstr>
  </property>
</Properties>
</file>